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5020" w14:textId="29A25A29" w:rsidR="00F1224D" w:rsidRDefault="35FB3B26" w:rsidP="00B3462F">
      <w:pPr>
        <w:pStyle w:val="Title"/>
      </w:pPr>
      <w:r>
        <w:t>Space Environment Pathway</w:t>
      </w:r>
      <w:r w:rsidR="005F3608">
        <w:t>s (SEPs)</w:t>
      </w:r>
      <w:r>
        <w:t xml:space="preserve"> </w:t>
      </w:r>
      <w:r w:rsidR="00451A43">
        <w:t xml:space="preserve">Reference Scenarios </w:t>
      </w:r>
      <w:r w:rsidR="00D81648">
        <w:t>Data File Description Document</w:t>
      </w:r>
      <w:r w:rsidR="00E7180C">
        <w:t xml:space="preserve"> (Version </w:t>
      </w:r>
      <w:r w:rsidR="007C614D">
        <w:t>0.</w:t>
      </w:r>
      <w:r w:rsidR="000F72BD">
        <w:t>2</w:t>
      </w:r>
      <w:r w:rsidR="29B0B3B1">
        <w:t>.</w:t>
      </w:r>
      <w:r w:rsidR="000F72BD">
        <w:t>0</w:t>
      </w:r>
      <w:r w:rsidR="00E7180C">
        <w:t>)</w:t>
      </w:r>
    </w:p>
    <w:p w14:paraId="37386DCF" w14:textId="2F11F3CB" w:rsidR="00A21CE6" w:rsidRPr="00A21CE6" w:rsidRDefault="4D609D0F" w:rsidP="00EB49D5">
      <w:r>
        <w:t>Document l</w:t>
      </w:r>
      <w:r w:rsidR="00A21CE6">
        <w:t>ast updated 17 Jan 2025</w:t>
      </w:r>
      <w:r w:rsidR="088BD7B4">
        <w:t xml:space="preserve">. Input data last updated </w:t>
      </w:r>
      <w:r w:rsidR="1523D4C4">
        <w:t>28 Aug</w:t>
      </w:r>
      <w:r w:rsidR="088BD7B4">
        <w:t xml:space="preserve"> 2024.</w:t>
      </w:r>
    </w:p>
    <w:p w14:paraId="0878EA3B" w14:textId="50302BA4" w:rsidR="00F667BC" w:rsidRDefault="00F667BC" w:rsidP="0034557B">
      <w:r>
        <w:t xml:space="preserve">The Space Environment Pathways Reference Scenario Data Files and this description document are dedicated into the public domain under a </w:t>
      </w:r>
      <w:hyperlink r:id="rId11" w:history="1">
        <w:r w:rsidRPr="00E6263F">
          <w:rPr>
            <w:rStyle w:val="Hyperlink"/>
          </w:rPr>
          <w:t>CC0 1.0 Universal</w:t>
        </w:r>
      </w:hyperlink>
      <w:r>
        <w:t xml:space="preserve"> “No Rights Reserved” dedication. </w:t>
      </w:r>
    </w:p>
    <w:p w14:paraId="40195DF5" w14:textId="66488DE8" w:rsidR="00D81648" w:rsidRPr="00EF4F91" w:rsidRDefault="00AC4A5F" w:rsidP="00EF4F91">
      <w:pPr>
        <w:pStyle w:val="Heading1"/>
      </w:pPr>
      <w:r w:rsidRPr="00EF4F91">
        <w:t>Document Purpose</w:t>
      </w:r>
    </w:p>
    <w:p w14:paraId="78109CCA" w14:textId="2A68CF76" w:rsidR="00734486" w:rsidRDefault="00FE0079">
      <w:r>
        <w:t xml:space="preserve">The purpose of this document is to describe the data contained with the </w:t>
      </w:r>
      <w:r w:rsidR="2E11A976">
        <w:t xml:space="preserve">Space Environment Pathways </w:t>
      </w:r>
      <w:r>
        <w:t xml:space="preserve">reference scenario object files and </w:t>
      </w:r>
      <w:r w:rsidR="005C33F1">
        <w:t>provide explanation for methods and choices made, as well as details on how to interpret the data.</w:t>
      </w:r>
      <w:r w:rsidR="00303814">
        <w:t xml:space="preserve"> </w:t>
      </w:r>
      <w:r w:rsidR="00734486">
        <w:t xml:space="preserve">This document </w:t>
      </w:r>
      <w:r w:rsidR="2FCDEFE3">
        <w:t xml:space="preserve">corresponds to the preliminary draft </w:t>
      </w:r>
      <w:r w:rsidR="00734486">
        <w:t xml:space="preserve"> release of the reference scenarios</w:t>
      </w:r>
      <w:r w:rsidR="00A5347B">
        <w:t>.</w:t>
      </w:r>
      <w:r w:rsidR="06F9DEFE">
        <w:t xml:space="preserve"> This release is intended to provide data products and information about their format for community feedback. We invite comment on the products, including the selected scenarios, the technical methodologies used to compile them, the provided data fields, </w:t>
      </w:r>
      <w:r w:rsidR="2C92500D">
        <w:t>usability of the products, and any other aspects that stakeholders wish to share.</w:t>
      </w:r>
      <w:r w:rsidR="06F9DEFE">
        <w:t xml:space="preserve"> </w:t>
      </w:r>
      <w:r w:rsidR="6C5D1500">
        <w:t xml:space="preserve"> A separate document will provide a list of targeted questions to inform feedback, but we welcome all comments, criticisms, suggestions, and corrections. It is hoped that these inputs will gradually </w:t>
      </w:r>
      <w:r w:rsidR="157704F5">
        <w:t>evolve to become a widely used consensus community product.</w:t>
      </w:r>
    </w:p>
    <w:p w14:paraId="0DB1ABBA" w14:textId="753189C1" w:rsidR="00734486" w:rsidRDefault="2F4AF262">
      <w:r>
        <w:t xml:space="preserve">These data products are intended to support a wide range of space environment modeling applications including full-scale Monte Carlo evolutionary space environment models, simplified lower-fidelity source-sink and similar models, and space traffic coordination simulations.  </w:t>
      </w:r>
      <w:r w:rsidR="00A5347B">
        <w:t xml:space="preserve"> Where indicated, there is future work planned to make improvements to the </w:t>
      </w:r>
      <w:r w:rsidR="006625AC">
        <w:t xml:space="preserve">scenarios </w:t>
      </w:r>
      <w:r w:rsidR="00A5347B">
        <w:t xml:space="preserve">and </w:t>
      </w:r>
      <w:r w:rsidR="006625AC">
        <w:t xml:space="preserve">add </w:t>
      </w:r>
      <w:r w:rsidR="00A5347B">
        <w:t>more detail</w:t>
      </w:r>
      <w:r w:rsidR="00BF7329">
        <w:t>. Some fields are placeholders at this time until that information is added in future releases.</w:t>
      </w:r>
    </w:p>
    <w:p w14:paraId="01C8B0B4" w14:textId="4DB1D6CC" w:rsidR="00E07C61" w:rsidRDefault="00F22D4B" w:rsidP="00E07C61">
      <w:r>
        <w:t>This document will reference key passages from Lifson, et al</w:t>
      </w:r>
      <w:r w:rsidR="001E188F">
        <w:t xml:space="preserve"> </w:t>
      </w:r>
      <w:r>
        <w:fldChar w:fldCharType="begin"/>
      </w:r>
      <w:r>
        <w:instrText xml:space="preserve"> REF _Ref186466490 \r \h </w:instrText>
      </w:r>
      <w:r w:rsidR="00287483">
        <w:instrText xml:space="preserve"> \* MERGEFORMAT </w:instrText>
      </w:r>
      <w:r>
        <w:fldChar w:fldCharType="separate"/>
      </w:r>
      <w:r w:rsidR="002232BB">
        <w:t xml:space="preserve">[1] </w:t>
      </w:r>
      <w:r>
        <w:fldChar w:fldCharType="end"/>
      </w:r>
      <w:r>
        <w:t xml:space="preserve">, </w:t>
      </w:r>
      <w:r w:rsidR="00366F7E">
        <w:t>and will expand on the specifics of the data file contents.</w:t>
      </w:r>
      <w:r w:rsidR="00287483">
        <w:t xml:space="preserve"> </w:t>
      </w:r>
      <w:r w:rsidR="62D0A025">
        <w:t xml:space="preserve"> Various updates have been made between the publication of </w:t>
      </w:r>
      <w:r w:rsidR="65354611">
        <w:t xml:space="preserve">Lifson et al. [2] (which discusses the motivation for a set of reference scenarios), Lifson et al. [1] (which describes the methodology), </w:t>
      </w:r>
      <w:r w:rsidR="6972EFBD">
        <w:t xml:space="preserve">and this document. </w:t>
      </w:r>
      <w:r w:rsidR="62D0A025">
        <w:t>Where content in th</w:t>
      </w:r>
      <w:r w:rsidR="2BB78445">
        <w:t>e</w:t>
      </w:r>
      <w:r w:rsidR="62D0A025">
        <w:t xml:space="preserve"> document</w:t>
      </w:r>
      <w:r w:rsidR="3494441F">
        <w:t>s</w:t>
      </w:r>
      <w:r w:rsidR="62D0A025">
        <w:t xml:space="preserve"> conflicts, information in this document (or information in the later publication) should be considered authoritative.</w:t>
      </w:r>
      <w:r w:rsidR="61A0F53C">
        <w:t xml:space="preserve"> A updated, unified paper describing the final methodology </w:t>
      </w:r>
      <w:r w:rsidR="608D335D">
        <w:t xml:space="preserve">will accompany </w:t>
      </w:r>
      <w:r w:rsidR="61A0F53C">
        <w:t xml:space="preserve">the official release of Version </w:t>
      </w:r>
      <w:r w:rsidR="60C2E276">
        <w:t>1.0</w:t>
      </w:r>
      <w:r w:rsidR="61A0F53C">
        <w:t>.</w:t>
      </w:r>
      <w:r w:rsidR="160BE68A">
        <w:t>0</w:t>
      </w:r>
      <w:r w:rsidR="006625AC">
        <w:t xml:space="preserve"> of the SEPs</w:t>
      </w:r>
      <w:r w:rsidR="160BE68A">
        <w:t>.</w:t>
      </w:r>
    </w:p>
    <w:p w14:paraId="1EF2C6BC" w14:textId="0BE9A900" w:rsidR="00F667BC" w:rsidRDefault="00F667BC" w:rsidP="0034557B">
      <w:pPr>
        <w:pStyle w:val="Heading1"/>
      </w:pPr>
      <w:r>
        <w:t>Motivation for the SEP Reference Scenarios</w:t>
      </w:r>
    </w:p>
    <w:p w14:paraId="70C7FA10" w14:textId="6FE68271" w:rsidR="00F667BC" w:rsidRDefault="00F667BC" w:rsidP="00287483">
      <w:r>
        <w:t>These scenarios a</w:t>
      </w:r>
      <w:r w:rsidR="3311D82F">
        <w:t>re</w:t>
      </w:r>
      <w:r w:rsidR="5AA42767">
        <w:t xml:space="preserve"> </w:t>
      </w:r>
      <w:r>
        <w:t xml:space="preserve">intended to provide a resource to the space environment modeling community as a free, openly available set of inputs to represent plausible futures for the space environment. They are intended to address the fact that compiling such inputs is tedious and time-consuming, often requires access to non-public data sets, and demands considerable subject matter expertise. While the full motivation for this project is described in more depth in </w:t>
      </w:r>
      <w:r w:rsidR="23C9E95C">
        <w:t>Lifson et al. [2]</w:t>
      </w:r>
      <w:r w:rsidR="33005E5F">
        <w:t>,</w:t>
      </w:r>
      <w:r>
        <w:t xml:space="preserve"> it is hoped that a set of public consensus modeling inputs can help accelerate the development of greater consensus on expected trends for the future space environment and the best actions to help manage this increasing level of traffic. </w:t>
      </w:r>
    </w:p>
    <w:p w14:paraId="236DE3C8" w14:textId="04195487" w:rsidR="00F667BC" w:rsidRDefault="00F667BC" w:rsidP="0034557B">
      <w:r>
        <w:lastRenderedPageBreak/>
        <w:t>The scenarios will be periodically updated to reflect changes to the space environment, new systems that have been deployed, and revised understandings of likely future systems and trends.</w:t>
      </w:r>
    </w:p>
    <w:p w14:paraId="38A1CC8F" w14:textId="1E0526A4" w:rsidR="13708093" w:rsidRDefault="13708093" w:rsidP="0034557B">
      <w:pPr>
        <w:pStyle w:val="Heading1"/>
      </w:pPr>
      <w:r>
        <w:t xml:space="preserve">How to use the </w:t>
      </w:r>
      <w:r w:rsidR="00F667BC">
        <w:t xml:space="preserve">SEP </w:t>
      </w:r>
      <w:r>
        <w:t>Reference Scenarios</w:t>
      </w:r>
    </w:p>
    <w:p w14:paraId="31018EFA" w14:textId="3B4B3C4E" w:rsidR="385701B3" w:rsidRDefault="005F7E04" w:rsidP="385701B3">
      <w:r>
        <w:t>The SEP design team is unable to predict the future</w:t>
      </w:r>
      <w:r w:rsidR="00A14B85">
        <w:t>.</w:t>
      </w:r>
      <w:r>
        <w:t xml:space="preserve"> </w:t>
      </w:r>
      <w:r w:rsidR="00A14B85">
        <w:t>T</w:t>
      </w:r>
      <w:r>
        <w:t xml:space="preserve">he SEP reference scenarios do not attempt to forecast </w:t>
      </w:r>
      <w:r w:rsidR="00A14B85">
        <w:t xml:space="preserve">the future of the space environment </w:t>
      </w:r>
      <w:r>
        <w:t xml:space="preserve">over the next 200 years. </w:t>
      </w:r>
      <w:r w:rsidR="00A14B85">
        <w:t xml:space="preserve">Doing so would be an almost impossible task. </w:t>
      </w:r>
      <w:r>
        <w:t xml:space="preserve">Rather, they seek to provide a set of reasonable, expert-informed bounds for </w:t>
      </w:r>
      <w:r w:rsidR="00A14B85">
        <w:t xml:space="preserve">plausible evolutions of </w:t>
      </w:r>
      <w:r w:rsidR="006A335B">
        <w:t>space activity planned over the next approximately 20 years</w:t>
      </w:r>
      <w:r w:rsidR="00A14B85">
        <w:t xml:space="preserve"> and continues those trends and fully deployed traffic levels </w:t>
      </w:r>
      <w:r w:rsidR="006A335B">
        <w:t xml:space="preserve">continuously for the next 200 years.  This timescale is chosen because it represents a common timeframe for evolutionary space environment modeling in order to capture effects that take can take decades to manifest due to the relatively slow speed </w:t>
      </w:r>
      <w:r w:rsidR="00A14B85">
        <w:t>at which long-term space environmental effects tend to manifest.</w:t>
      </w:r>
      <w:r w:rsidR="00DC085C">
        <w:t xml:space="preserve"> The scenarios are thus intended to be suited to assessing environmental responses to plausible levels of traffic and behaviors.</w:t>
      </w:r>
      <w:r w:rsidR="00D16FCA">
        <w:t xml:space="preserve"> </w:t>
      </w:r>
    </w:p>
    <w:p w14:paraId="3B401908" w14:textId="505BE07E" w:rsidR="00F170B2" w:rsidRDefault="00F170B2" w:rsidP="00F170B2">
      <w:pPr>
        <w:pStyle w:val="Heading1"/>
      </w:pPr>
      <w:r>
        <w:t>Acronyms</w:t>
      </w:r>
    </w:p>
    <w:p w14:paraId="411997DC" w14:textId="77777777" w:rsidR="00B15FD7" w:rsidRPr="00B15FD7" w:rsidRDefault="00B15FD7" w:rsidP="00B15FD7"/>
    <w:tbl>
      <w:tblPr>
        <w:tblStyle w:val="TableGrid"/>
        <w:tblW w:w="6915" w:type="dxa"/>
        <w:tblLook w:val="04A0" w:firstRow="1" w:lastRow="0" w:firstColumn="1" w:lastColumn="0" w:noHBand="0" w:noVBand="1"/>
      </w:tblPr>
      <w:tblGrid>
        <w:gridCol w:w="1065"/>
        <w:gridCol w:w="5850"/>
      </w:tblGrid>
      <w:tr w:rsidR="00F170B2" w14:paraId="5B0B5EAA" w14:textId="77777777" w:rsidTr="0034557B">
        <w:trPr>
          <w:trHeight w:val="300"/>
        </w:trPr>
        <w:tc>
          <w:tcPr>
            <w:tcW w:w="1065" w:type="dxa"/>
          </w:tcPr>
          <w:p w14:paraId="0C5322E4" w14:textId="26F830C5" w:rsidR="00F170B2" w:rsidRDefault="00106524" w:rsidP="00F170B2">
            <w:r>
              <w:t>ADEPT</w:t>
            </w:r>
          </w:p>
        </w:tc>
        <w:tc>
          <w:tcPr>
            <w:tcW w:w="5850" w:type="dxa"/>
          </w:tcPr>
          <w:p w14:paraId="6C6E359B" w14:textId="17B65988" w:rsidR="00F170B2" w:rsidRDefault="00106524" w:rsidP="00F170B2">
            <w:r>
              <w:t>Aerospace Debris Environment Projection Tool</w:t>
            </w:r>
          </w:p>
        </w:tc>
      </w:tr>
      <w:tr w:rsidR="008F6522" w14:paraId="33BF41DD" w14:textId="77777777" w:rsidTr="0034557B">
        <w:trPr>
          <w:trHeight w:val="300"/>
        </w:trPr>
        <w:tc>
          <w:tcPr>
            <w:tcW w:w="1065" w:type="dxa"/>
          </w:tcPr>
          <w:p w14:paraId="12C1CDFA" w14:textId="2F4C1561" w:rsidR="008F6522" w:rsidRDefault="008F6522" w:rsidP="00F170B2">
            <w:r>
              <w:t>ADR</w:t>
            </w:r>
          </w:p>
        </w:tc>
        <w:tc>
          <w:tcPr>
            <w:tcW w:w="5850" w:type="dxa"/>
          </w:tcPr>
          <w:p w14:paraId="3007BBE0" w14:textId="1A733C41" w:rsidR="008F6522" w:rsidRDefault="008F6522" w:rsidP="00F170B2">
            <w:r>
              <w:t>Active Debris Removal</w:t>
            </w:r>
          </w:p>
        </w:tc>
      </w:tr>
      <w:tr w:rsidR="008F6522" w14:paraId="2E03E467" w14:textId="77777777" w:rsidTr="0034557B">
        <w:trPr>
          <w:trHeight w:val="300"/>
        </w:trPr>
        <w:tc>
          <w:tcPr>
            <w:tcW w:w="1065" w:type="dxa"/>
          </w:tcPr>
          <w:p w14:paraId="3B70F92C" w14:textId="4B4FEAD5" w:rsidR="008F6522" w:rsidRDefault="008F6522" w:rsidP="00F170B2">
            <w:r>
              <w:t>ALT</w:t>
            </w:r>
          </w:p>
        </w:tc>
        <w:tc>
          <w:tcPr>
            <w:tcW w:w="5850" w:type="dxa"/>
          </w:tcPr>
          <w:p w14:paraId="7813E34C" w14:textId="092ABDFB" w:rsidR="008F6522" w:rsidRDefault="008F6522" w:rsidP="00F170B2">
            <w:r>
              <w:t>Altitude</w:t>
            </w:r>
          </w:p>
        </w:tc>
      </w:tr>
      <w:tr w:rsidR="00F170B2" w14:paraId="72C775FD" w14:textId="77777777" w:rsidTr="0034557B">
        <w:trPr>
          <w:trHeight w:val="300"/>
        </w:trPr>
        <w:tc>
          <w:tcPr>
            <w:tcW w:w="1065" w:type="dxa"/>
          </w:tcPr>
          <w:p w14:paraId="606012F8" w14:textId="0C0CD0EA" w:rsidR="00F170B2" w:rsidRDefault="00106524" w:rsidP="00F170B2">
            <w:r>
              <w:t>ARGP</w:t>
            </w:r>
          </w:p>
        </w:tc>
        <w:tc>
          <w:tcPr>
            <w:tcW w:w="5850" w:type="dxa"/>
          </w:tcPr>
          <w:p w14:paraId="60C4A3A9" w14:textId="5BEEF114" w:rsidR="00F170B2" w:rsidRDefault="00106524" w:rsidP="00F170B2">
            <w:r>
              <w:t>Argument of Perigee</w:t>
            </w:r>
          </w:p>
        </w:tc>
      </w:tr>
      <w:tr w:rsidR="00F170B2" w14:paraId="616AC94B" w14:textId="77777777" w:rsidTr="0034557B">
        <w:trPr>
          <w:trHeight w:val="300"/>
        </w:trPr>
        <w:tc>
          <w:tcPr>
            <w:tcW w:w="1065" w:type="dxa"/>
          </w:tcPr>
          <w:p w14:paraId="1DCA38A0" w14:textId="39EC18F5" w:rsidR="00F170B2" w:rsidRDefault="004D56C7" w:rsidP="00F170B2">
            <w:r>
              <w:t>C2R</w:t>
            </w:r>
          </w:p>
        </w:tc>
        <w:tc>
          <w:tcPr>
            <w:tcW w:w="5850" w:type="dxa"/>
          </w:tcPr>
          <w:p w14:paraId="71EB0D51" w14:textId="78A13544" w:rsidR="00F170B2" w:rsidRDefault="004D56C7" w:rsidP="00F170B2">
            <w:r>
              <w:t>Control-To-Reentry</w:t>
            </w:r>
          </w:p>
        </w:tc>
      </w:tr>
      <w:tr w:rsidR="00962F64" w14:paraId="55435D21" w14:textId="77777777" w:rsidTr="0034557B">
        <w:trPr>
          <w:trHeight w:val="300"/>
        </w:trPr>
        <w:tc>
          <w:tcPr>
            <w:tcW w:w="1065" w:type="dxa"/>
          </w:tcPr>
          <w:p w14:paraId="7E3C9958" w14:textId="283CF8E0" w:rsidR="00962F64" w:rsidRDefault="00962F64" w:rsidP="00F170B2">
            <w:r>
              <w:t>CA</w:t>
            </w:r>
          </w:p>
        </w:tc>
        <w:tc>
          <w:tcPr>
            <w:tcW w:w="5850" w:type="dxa"/>
          </w:tcPr>
          <w:p w14:paraId="75D3B13D" w14:textId="6380F5D4" w:rsidR="00962F64" w:rsidRDefault="00962F64" w:rsidP="00F170B2">
            <w:r>
              <w:t>Collision Avoidance</w:t>
            </w:r>
          </w:p>
        </w:tc>
      </w:tr>
      <w:tr w:rsidR="00263C1F" w14:paraId="5C367B9E" w14:textId="77777777" w:rsidTr="0034557B">
        <w:trPr>
          <w:trHeight w:val="300"/>
        </w:trPr>
        <w:tc>
          <w:tcPr>
            <w:tcW w:w="1065" w:type="dxa"/>
          </w:tcPr>
          <w:p w14:paraId="1747D7C0" w14:textId="414240A7" w:rsidR="00263C1F" w:rsidRDefault="00263C1F" w:rsidP="00F170B2">
            <w:r>
              <w:t>CLEF</w:t>
            </w:r>
          </w:p>
        </w:tc>
        <w:tc>
          <w:tcPr>
            <w:tcW w:w="5850" w:type="dxa"/>
          </w:tcPr>
          <w:p w14:paraId="3A2C9AAC" w14:textId="7F9A538C" w:rsidR="00263C1F" w:rsidRDefault="00263C1F" w:rsidP="00F170B2">
            <w:r>
              <w:t>Constellation Likelihood Evaluation Framework</w:t>
            </w:r>
          </w:p>
        </w:tc>
      </w:tr>
      <w:tr w:rsidR="004B1B82" w14:paraId="05376474" w14:textId="77777777" w:rsidTr="0034557B">
        <w:trPr>
          <w:trHeight w:val="300"/>
        </w:trPr>
        <w:tc>
          <w:tcPr>
            <w:tcW w:w="1065" w:type="dxa"/>
          </w:tcPr>
          <w:p w14:paraId="61FCC949" w14:textId="2F1B14C5" w:rsidR="004B1B82" w:rsidRDefault="004B1B82" w:rsidP="00F170B2">
            <w:r>
              <w:t>CMLS</w:t>
            </w:r>
          </w:p>
        </w:tc>
        <w:tc>
          <w:tcPr>
            <w:tcW w:w="5850" w:type="dxa"/>
          </w:tcPr>
          <w:p w14:paraId="39C2E77C" w14:textId="3057E2EA" w:rsidR="004B1B82" w:rsidRDefault="004B1B82" w:rsidP="00F170B2">
            <w:r>
              <w:t>Compilated Master Launch Schedule</w:t>
            </w:r>
          </w:p>
        </w:tc>
      </w:tr>
      <w:tr w:rsidR="00F170B2" w14:paraId="39B1E853" w14:textId="77777777" w:rsidTr="0034557B">
        <w:trPr>
          <w:trHeight w:val="300"/>
        </w:trPr>
        <w:tc>
          <w:tcPr>
            <w:tcW w:w="1065" w:type="dxa"/>
          </w:tcPr>
          <w:p w14:paraId="58B93F9A" w14:textId="3BF808FB" w:rsidR="00F170B2" w:rsidRDefault="00C56484" w:rsidP="00F170B2">
            <w:r>
              <w:t>COLA</w:t>
            </w:r>
          </w:p>
        </w:tc>
        <w:tc>
          <w:tcPr>
            <w:tcW w:w="5850" w:type="dxa"/>
          </w:tcPr>
          <w:p w14:paraId="55C9CC5D" w14:textId="333F9E96" w:rsidR="00F170B2" w:rsidRDefault="00C56484" w:rsidP="00F170B2">
            <w:r>
              <w:t>Collision Avoidance</w:t>
            </w:r>
          </w:p>
        </w:tc>
      </w:tr>
      <w:tr w:rsidR="00F170B2" w14:paraId="40F1AB08" w14:textId="77777777" w:rsidTr="0034557B">
        <w:trPr>
          <w:trHeight w:val="300"/>
        </w:trPr>
        <w:tc>
          <w:tcPr>
            <w:tcW w:w="1065" w:type="dxa"/>
          </w:tcPr>
          <w:p w14:paraId="224A2BE6" w14:textId="15A2FA18" w:rsidR="00F170B2" w:rsidRDefault="00C56484" w:rsidP="00F170B2">
            <w:r>
              <w:t>CSA</w:t>
            </w:r>
          </w:p>
        </w:tc>
        <w:tc>
          <w:tcPr>
            <w:tcW w:w="5850" w:type="dxa"/>
          </w:tcPr>
          <w:p w14:paraId="1282D9FE" w14:textId="21DBD138" w:rsidR="00F170B2" w:rsidRDefault="00C56484" w:rsidP="00F170B2">
            <w:r>
              <w:t>Cross-Sectional Area</w:t>
            </w:r>
          </w:p>
        </w:tc>
      </w:tr>
      <w:tr w:rsidR="008F6522" w14:paraId="4EDB9D78" w14:textId="77777777" w:rsidTr="0034557B">
        <w:trPr>
          <w:trHeight w:val="300"/>
        </w:trPr>
        <w:tc>
          <w:tcPr>
            <w:tcW w:w="1065" w:type="dxa"/>
          </w:tcPr>
          <w:p w14:paraId="174B0FA0" w14:textId="1887B0D0" w:rsidR="008F6522" w:rsidRDefault="008F6522" w:rsidP="00F170B2">
            <w:r>
              <w:t>DO</w:t>
            </w:r>
          </w:p>
        </w:tc>
        <w:tc>
          <w:tcPr>
            <w:tcW w:w="5850" w:type="dxa"/>
          </w:tcPr>
          <w:p w14:paraId="35A32552" w14:textId="416F7F21" w:rsidR="008F6522" w:rsidRDefault="008F6522" w:rsidP="00F170B2">
            <w:r>
              <w:t>Disposal Option</w:t>
            </w:r>
          </w:p>
        </w:tc>
      </w:tr>
      <w:tr w:rsidR="00106524" w14:paraId="4F714560" w14:textId="77777777" w:rsidTr="0034557B">
        <w:trPr>
          <w:trHeight w:val="300"/>
        </w:trPr>
        <w:tc>
          <w:tcPr>
            <w:tcW w:w="1065" w:type="dxa"/>
          </w:tcPr>
          <w:p w14:paraId="2FC44330" w14:textId="4D746AF3" w:rsidR="00106524" w:rsidRDefault="00106524" w:rsidP="00F170B2">
            <w:r>
              <w:t>ECC</w:t>
            </w:r>
          </w:p>
        </w:tc>
        <w:tc>
          <w:tcPr>
            <w:tcW w:w="5850" w:type="dxa"/>
          </w:tcPr>
          <w:p w14:paraId="17526820" w14:textId="291AACA5" w:rsidR="00106524" w:rsidRDefault="00106524" w:rsidP="00F170B2">
            <w:r>
              <w:t>Eccentricity</w:t>
            </w:r>
          </w:p>
        </w:tc>
      </w:tr>
      <w:tr w:rsidR="00106524" w14:paraId="480419F6" w14:textId="77777777" w:rsidTr="0034557B">
        <w:trPr>
          <w:trHeight w:val="300"/>
        </w:trPr>
        <w:tc>
          <w:tcPr>
            <w:tcW w:w="1065" w:type="dxa"/>
          </w:tcPr>
          <w:p w14:paraId="3D45C77F" w14:textId="0E520584" w:rsidR="00106524" w:rsidRDefault="00106524" w:rsidP="00F170B2">
            <w:r>
              <w:t>ECI</w:t>
            </w:r>
          </w:p>
        </w:tc>
        <w:tc>
          <w:tcPr>
            <w:tcW w:w="5850" w:type="dxa"/>
          </w:tcPr>
          <w:p w14:paraId="3903208A" w14:textId="7D0DC5D5" w:rsidR="00106524" w:rsidRDefault="00106524" w:rsidP="00F170B2">
            <w:r>
              <w:t>Earth-Centered Inertial Coordinate Frame</w:t>
            </w:r>
          </w:p>
        </w:tc>
      </w:tr>
      <w:tr w:rsidR="004B1B82" w14:paraId="5E02F1FB" w14:textId="77777777" w:rsidTr="0034557B">
        <w:trPr>
          <w:trHeight w:val="300"/>
        </w:trPr>
        <w:tc>
          <w:tcPr>
            <w:tcW w:w="1065" w:type="dxa"/>
          </w:tcPr>
          <w:p w14:paraId="57344890" w14:textId="58F09C5F" w:rsidR="004B1B82" w:rsidRDefault="004B1B82" w:rsidP="00F170B2">
            <w:r>
              <w:t>FCC</w:t>
            </w:r>
          </w:p>
        </w:tc>
        <w:tc>
          <w:tcPr>
            <w:tcW w:w="5850" w:type="dxa"/>
          </w:tcPr>
          <w:p w14:paraId="0BD0A2D1" w14:textId="024EF59D" w:rsidR="004B1B82" w:rsidRDefault="003E7FBA" w:rsidP="00F170B2">
            <w:r w:rsidRPr="003E7FBA">
              <w:t>Federal Communications Commission</w:t>
            </w:r>
          </w:p>
        </w:tc>
      </w:tr>
      <w:tr w:rsidR="00106524" w14:paraId="4B06783F" w14:textId="77777777" w:rsidTr="0034557B">
        <w:trPr>
          <w:trHeight w:val="300"/>
        </w:trPr>
        <w:tc>
          <w:tcPr>
            <w:tcW w:w="1065" w:type="dxa"/>
          </w:tcPr>
          <w:p w14:paraId="770F07FB" w14:textId="48A32DF3" w:rsidR="00106524" w:rsidRDefault="00106524" w:rsidP="00F170B2">
            <w:r>
              <w:t>FLM</w:t>
            </w:r>
          </w:p>
        </w:tc>
        <w:tc>
          <w:tcPr>
            <w:tcW w:w="5850" w:type="dxa"/>
          </w:tcPr>
          <w:p w14:paraId="16B22372" w14:textId="61113ECF" w:rsidR="00106524" w:rsidRDefault="00106524" w:rsidP="00F170B2">
            <w:r>
              <w:t>Future Launch Model</w:t>
            </w:r>
          </w:p>
        </w:tc>
      </w:tr>
      <w:tr w:rsidR="00F170B2" w14:paraId="6537A8D3" w14:textId="77777777" w:rsidTr="0034557B">
        <w:trPr>
          <w:trHeight w:val="300"/>
        </w:trPr>
        <w:tc>
          <w:tcPr>
            <w:tcW w:w="1065" w:type="dxa"/>
          </w:tcPr>
          <w:p w14:paraId="123B2FDF" w14:textId="6459E330" w:rsidR="00F170B2" w:rsidRDefault="00C56484" w:rsidP="00F170B2">
            <w:r>
              <w:t>GEO</w:t>
            </w:r>
          </w:p>
        </w:tc>
        <w:tc>
          <w:tcPr>
            <w:tcW w:w="5850" w:type="dxa"/>
          </w:tcPr>
          <w:p w14:paraId="03A828F3" w14:textId="1DB17F42" w:rsidR="00F170B2" w:rsidRDefault="00C56484" w:rsidP="00F170B2">
            <w:r>
              <w:t>Geosynchronous Orbit</w:t>
            </w:r>
          </w:p>
        </w:tc>
      </w:tr>
      <w:tr w:rsidR="001C6CA8" w14:paraId="557983D3" w14:textId="77777777" w:rsidTr="0034557B">
        <w:trPr>
          <w:trHeight w:val="300"/>
        </w:trPr>
        <w:tc>
          <w:tcPr>
            <w:tcW w:w="1065" w:type="dxa"/>
          </w:tcPr>
          <w:p w14:paraId="2306373E" w14:textId="3F3FEDA3" w:rsidR="001C6CA8" w:rsidRDefault="001C6CA8" w:rsidP="00F170B2">
            <w:r>
              <w:t>IAC</w:t>
            </w:r>
          </w:p>
        </w:tc>
        <w:tc>
          <w:tcPr>
            <w:tcW w:w="5850" w:type="dxa"/>
          </w:tcPr>
          <w:p w14:paraId="4081FAA6" w14:textId="043747C5" w:rsidR="001C6CA8" w:rsidRDefault="001C6CA8" w:rsidP="00F170B2">
            <w:r>
              <w:t>International Astronautical Congress</w:t>
            </w:r>
          </w:p>
        </w:tc>
      </w:tr>
      <w:tr w:rsidR="00106524" w14:paraId="6B2D1E7B" w14:textId="77777777" w:rsidTr="0034557B">
        <w:trPr>
          <w:trHeight w:val="300"/>
        </w:trPr>
        <w:tc>
          <w:tcPr>
            <w:tcW w:w="1065" w:type="dxa"/>
          </w:tcPr>
          <w:p w14:paraId="6154EFCE" w14:textId="26E85325" w:rsidR="00106524" w:rsidRDefault="00106524" w:rsidP="00F170B2">
            <w:r>
              <w:t>IADC</w:t>
            </w:r>
          </w:p>
        </w:tc>
        <w:tc>
          <w:tcPr>
            <w:tcW w:w="5850" w:type="dxa"/>
          </w:tcPr>
          <w:p w14:paraId="12809DA9" w14:textId="34A2C6DB" w:rsidR="00106524" w:rsidRDefault="00106524" w:rsidP="00F170B2">
            <w:r>
              <w:t xml:space="preserve">Inter-Agency </w:t>
            </w:r>
            <w:r w:rsidR="002411B9">
              <w:t>Space Debris Coordination Committee</w:t>
            </w:r>
          </w:p>
        </w:tc>
      </w:tr>
      <w:tr w:rsidR="00106524" w14:paraId="1CA5C868" w14:textId="77777777" w:rsidTr="0034557B">
        <w:trPr>
          <w:trHeight w:val="300"/>
        </w:trPr>
        <w:tc>
          <w:tcPr>
            <w:tcW w:w="1065" w:type="dxa"/>
          </w:tcPr>
          <w:p w14:paraId="4FB33368" w14:textId="51F8D97B" w:rsidR="00106524" w:rsidRDefault="00106524" w:rsidP="00F170B2">
            <w:r>
              <w:t>INC</w:t>
            </w:r>
          </w:p>
        </w:tc>
        <w:tc>
          <w:tcPr>
            <w:tcW w:w="5850" w:type="dxa"/>
          </w:tcPr>
          <w:p w14:paraId="28C80648" w14:textId="348E6BCB" w:rsidR="00106524" w:rsidRDefault="00106524" w:rsidP="00F170B2">
            <w:r>
              <w:t>Inclination</w:t>
            </w:r>
          </w:p>
        </w:tc>
      </w:tr>
      <w:tr w:rsidR="00106524" w14:paraId="2DFF87CC" w14:textId="77777777" w:rsidTr="0034557B">
        <w:trPr>
          <w:trHeight w:val="300"/>
        </w:trPr>
        <w:tc>
          <w:tcPr>
            <w:tcW w:w="1065" w:type="dxa"/>
          </w:tcPr>
          <w:p w14:paraId="17C48D80" w14:textId="42C08A78" w:rsidR="00106524" w:rsidRDefault="00106524" w:rsidP="00F170B2">
            <w:r>
              <w:t>IPM</w:t>
            </w:r>
          </w:p>
        </w:tc>
        <w:tc>
          <w:tcPr>
            <w:tcW w:w="5850" w:type="dxa"/>
          </w:tcPr>
          <w:p w14:paraId="6A753858" w14:textId="51EFDE2B" w:rsidR="00106524" w:rsidRDefault="00106524" w:rsidP="00F170B2">
            <w:r>
              <w:t>Initial Population Model</w:t>
            </w:r>
          </w:p>
        </w:tc>
      </w:tr>
      <w:tr w:rsidR="003E7FBA" w14:paraId="2DD9E1E5" w14:textId="77777777" w:rsidTr="0034557B">
        <w:trPr>
          <w:trHeight w:val="300"/>
        </w:trPr>
        <w:tc>
          <w:tcPr>
            <w:tcW w:w="1065" w:type="dxa"/>
          </w:tcPr>
          <w:p w14:paraId="1BBD7BF1" w14:textId="44BD997F" w:rsidR="003E7FBA" w:rsidRDefault="003E7FBA" w:rsidP="00F170B2">
            <w:r>
              <w:t>ITU</w:t>
            </w:r>
          </w:p>
        </w:tc>
        <w:tc>
          <w:tcPr>
            <w:tcW w:w="5850" w:type="dxa"/>
          </w:tcPr>
          <w:p w14:paraId="4F48906F" w14:textId="3EB2111B" w:rsidR="003E7FBA" w:rsidRDefault="00962F64" w:rsidP="00F170B2">
            <w:r w:rsidRPr="00962F64">
              <w:t>International Telecommunication Union</w:t>
            </w:r>
          </w:p>
        </w:tc>
      </w:tr>
      <w:tr w:rsidR="00F170B2" w14:paraId="7B0E18AE" w14:textId="77777777" w:rsidTr="0034557B">
        <w:trPr>
          <w:trHeight w:val="300"/>
        </w:trPr>
        <w:tc>
          <w:tcPr>
            <w:tcW w:w="1065" w:type="dxa"/>
          </w:tcPr>
          <w:p w14:paraId="2354897C" w14:textId="04FA3D49" w:rsidR="00F170B2" w:rsidRDefault="00C56484" w:rsidP="00F170B2">
            <w:r>
              <w:t>LCOLA</w:t>
            </w:r>
          </w:p>
        </w:tc>
        <w:tc>
          <w:tcPr>
            <w:tcW w:w="5850" w:type="dxa"/>
          </w:tcPr>
          <w:p w14:paraId="7D2B23EC" w14:textId="0973943A" w:rsidR="00F170B2" w:rsidRDefault="00C56484" w:rsidP="00F170B2">
            <w:r>
              <w:t>Launch Collision Avoidance</w:t>
            </w:r>
          </w:p>
        </w:tc>
      </w:tr>
      <w:tr w:rsidR="00C56484" w14:paraId="636ECC92" w14:textId="77777777" w:rsidTr="0034557B">
        <w:trPr>
          <w:trHeight w:val="300"/>
        </w:trPr>
        <w:tc>
          <w:tcPr>
            <w:tcW w:w="1065" w:type="dxa"/>
          </w:tcPr>
          <w:p w14:paraId="0B335EFF" w14:textId="3F691C96" w:rsidR="00C56484" w:rsidRDefault="00C56484" w:rsidP="00F170B2">
            <w:r>
              <w:t>LEO</w:t>
            </w:r>
          </w:p>
        </w:tc>
        <w:tc>
          <w:tcPr>
            <w:tcW w:w="5850" w:type="dxa"/>
          </w:tcPr>
          <w:p w14:paraId="4CD00579" w14:textId="680B11FA" w:rsidR="00C56484" w:rsidRDefault="00C56484" w:rsidP="00F170B2">
            <w:r>
              <w:t>Low Earth Orbit</w:t>
            </w:r>
          </w:p>
        </w:tc>
      </w:tr>
      <w:tr w:rsidR="00BD0CE0" w14:paraId="1363D367" w14:textId="77777777" w:rsidTr="0034557B">
        <w:trPr>
          <w:trHeight w:val="300"/>
        </w:trPr>
        <w:tc>
          <w:tcPr>
            <w:tcW w:w="1065" w:type="dxa"/>
          </w:tcPr>
          <w:p w14:paraId="6056872C" w14:textId="4DB20DBC" w:rsidR="00BD0CE0" w:rsidRDefault="00BD0CE0" w:rsidP="00F170B2">
            <w:r>
              <w:t>LLC</w:t>
            </w:r>
          </w:p>
        </w:tc>
        <w:tc>
          <w:tcPr>
            <w:tcW w:w="5850" w:type="dxa"/>
          </w:tcPr>
          <w:p w14:paraId="728C81FE" w14:textId="342E8548" w:rsidR="00BD0CE0" w:rsidRDefault="00BD0CE0" w:rsidP="00F170B2">
            <w:r>
              <w:t>Large LEO Constellation</w:t>
            </w:r>
          </w:p>
        </w:tc>
      </w:tr>
      <w:tr w:rsidR="00106524" w14:paraId="2FDA8952" w14:textId="77777777" w:rsidTr="0034557B">
        <w:trPr>
          <w:trHeight w:val="300"/>
        </w:trPr>
        <w:tc>
          <w:tcPr>
            <w:tcW w:w="1065" w:type="dxa"/>
          </w:tcPr>
          <w:p w14:paraId="42A0BECD" w14:textId="7738252E" w:rsidR="00106524" w:rsidRDefault="00106524" w:rsidP="00F170B2">
            <w:r>
              <w:t>MA</w:t>
            </w:r>
          </w:p>
        </w:tc>
        <w:tc>
          <w:tcPr>
            <w:tcW w:w="5850" w:type="dxa"/>
          </w:tcPr>
          <w:p w14:paraId="2BC496D1" w14:textId="751C8DB6" w:rsidR="00106524" w:rsidRDefault="00106524" w:rsidP="00F170B2">
            <w:r>
              <w:t>Mean Anomaly</w:t>
            </w:r>
          </w:p>
        </w:tc>
      </w:tr>
      <w:tr w:rsidR="00C56484" w14:paraId="77F9F646" w14:textId="77777777" w:rsidTr="0034557B">
        <w:trPr>
          <w:trHeight w:val="300"/>
        </w:trPr>
        <w:tc>
          <w:tcPr>
            <w:tcW w:w="1065" w:type="dxa"/>
          </w:tcPr>
          <w:p w14:paraId="4E6C0851" w14:textId="23B28490" w:rsidR="00C56484" w:rsidRDefault="00C56484" w:rsidP="00F170B2">
            <w:r>
              <w:lastRenderedPageBreak/>
              <w:t>MEO</w:t>
            </w:r>
          </w:p>
        </w:tc>
        <w:tc>
          <w:tcPr>
            <w:tcW w:w="5850" w:type="dxa"/>
          </w:tcPr>
          <w:p w14:paraId="2187F620" w14:textId="7297F913" w:rsidR="00C56484" w:rsidRDefault="00C56484" w:rsidP="00F170B2">
            <w:r>
              <w:t>Medium Earth Orbit</w:t>
            </w:r>
          </w:p>
        </w:tc>
      </w:tr>
      <w:tr w:rsidR="00106524" w14:paraId="49F2BCD6" w14:textId="77777777" w:rsidTr="0034557B">
        <w:trPr>
          <w:trHeight w:val="300"/>
        </w:trPr>
        <w:tc>
          <w:tcPr>
            <w:tcW w:w="1065" w:type="dxa"/>
          </w:tcPr>
          <w:p w14:paraId="3F76984A" w14:textId="218D5581" w:rsidR="00106524" w:rsidRDefault="00106524" w:rsidP="00F170B2">
            <w:r>
              <w:t>MJD</w:t>
            </w:r>
          </w:p>
        </w:tc>
        <w:tc>
          <w:tcPr>
            <w:tcW w:w="5850" w:type="dxa"/>
          </w:tcPr>
          <w:p w14:paraId="43BD22F4" w14:textId="231F0ECE" w:rsidR="00106524" w:rsidRDefault="00106524" w:rsidP="00F170B2">
            <w:r>
              <w:t>Modified Julian Date</w:t>
            </w:r>
          </w:p>
        </w:tc>
      </w:tr>
      <w:tr w:rsidR="00F170B2" w14:paraId="52D01830" w14:textId="77777777" w:rsidTr="0034557B">
        <w:trPr>
          <w:trHeight w:val="300"/>
        </w:trPr>
        <w:tc>
          <w:tcPr>
            <w:tcW w:w="1065" w:type="dxa"/>
          </w:tcPr>
          <w:p w14:paraId="66D5C677" w14:textId="3C344953" w:rsidR="00F170B2" w:rsidRDefault="00C56484" w:rsidP="00F170B2">
            <w:r>
              <w:t>MRO</w:t>
            </w:r>
          </w:p>
        </w:tc>
        <w:tc>
          <w:tcPr>
            <w:tcW w:w="5850" w:type="dxa"/>
          </w:tcPr>
          <w:p w14:paraId="322BBBCB" w14:textId="1D9FA0CF" w:rsidR="00F170B2" w:rsidRDefault="00C56484" w:rsidP="00F170B2">
            <w:r>
              <w:t>Mission-Related Object</w:t>
            </w:r>
          </w:p>
        </w:tc>
      </w:tr>
      <w:tr w:rsidR="002411B9" w14:paraId="2EE98E29" w14:textId="77777777" w:rsidTr="0034557B">
        <w:trPr>
          <w:trHeight w:val="300"/>
        </w:trPr>
        <w:tc>
          <w:tcPr>
            <w:tcW w:w="1065" w:type="dxa"/>
          </w:tcPr>
          <w:p w14:paraId="0F31A46C" w14:textId="3F7A3756" w:rsidR="002411B9" w:rsidRDefault="002411B9" w:rsidP="00F170B2">
            <w:r>
              <w:t>NORAD</w:t>
            </w:r>
          </w:p>
        </w:tc>
        <w:tc>
          <w:tcPr>
            <w:tcW w:w="5850" w:type="dxa"/>
          </w:tcPr>
          <w:p w14:paraId="7E7D7B21" w14:textId="68D11DC8" w:rsidR="002411B9" w:rsidRDefault="00BD0CE0" w:rsidP="00F170B2">
            <w:r w:rsidRPr="00BD0CE0">
              <w:t>North American Air Defense Command</w:t>
            </w:r>
          </w:p>
        </w:tc>
      </w:tr>
      <w:tr w:rsidR="00962F64" w14:paraId="23D98A9F" w14:textId="77777777" w:rsidTr="0034557B">
        <w:trPr>
          <w:trHeight w:val="300"/>
        </w:trPr>
        <w:tc>
          <w:tcPr>
            <w:tcW w:w="1065" w:type="dxa"/>
          </w:tcPr>
          <w:p w14:paraId="61923BD1" w14:textId="0FBA2DD7" w:rsidR="00962F64" w:rsidRDefault="00962F64" w:rsidP="00F170B2">
            <w:r>
              <w:t>OoM</w:t>
            </w:r>
          </w:p>
        </w:tc>
        <w:tc>
          <w:tcPr>
            <w:tcW w:w="5850" w:type="dxa"/>
          </w:tcPr>
          <w:p w14:paraId="420DBB5C" w14:textId="743BE9D8" w:rsidR="00962F64" w:rsidRPr="00BD0CE0" w:rsidRDefault="00962F64" w:rsidP="00F170B2">
            <w:r>
              <w:t>Order of Magnitude</w:t>
            </w:r>
          </w:p>
        </w:tc>
      </w:tr>
      <w:tr w:rsidR="004D56C7" w14:paraId="7748A74F" w14:textId="77777777" w:rsidTr="0034557B">
        <w:trPr>
          <w:trHeight w:val="300"/>
        </w:trPr>
        <w:tc>
          <w:tcPr>
            <w:tcW w:w="1065" w:type="dxa"/>
          </w:tcPr>
          <w:p w14:paraId="5C66359F" w14:textId="21764CED" w:rsidR="004D56C7" w:rsidRDefault="004D56C7" w:rsidP="00F170B2">
            <w:r>
              <w:t>Pc</w:t>
            </w:r>
          </w:p>
        </w:tc>
        <w:tc>
          <w:tcPr>
            <w:tcW w:w="5850" w:type="dxa"/>
          </w:tcPr>
          <w:p w14:paraId="5823FA5D" w14:textId="18F6AA22" w:rsidR="004D56C7" w:rsidRDefault="004D56C7" w:rsidP="00F170B2">
            <w:r>
              <w:t>Probability of Collision</w:t>
            </w:r>
          </w:p>
        </w:tc>
      </w:tr>
      <w:tr w:rsidR="00962F64" w14:paraId="4D8629A6" w14:textId="77777777" w:rsidTr="0034557B">
        <w:trPr>
          <w:trHeight w:val="300"/>
        </w:trPr>
        <w:tc>
          <w:tcPr>
            <w:tcW w:w="1065" w:type="dxa"/>
          </w:tcPr>
          <w:p w14:paraId="6D319E78" w14:textId="4613CA31" w:rsidR="00962F64" w:rsidRDefault="00962F64" w:rsidP="00F170B2">
            <w:r>
              <w:t>PMD</w:t>
            </w:r>
          </w:p>
        </w:tc>
        <w:tc>
          <w:tcPr>
            <w:tcW w:w="5850" w:type="dxa"/>
          </w:tcPr>
          <w:p w14:paraId="23995CB4" w14:textId="1FADF898" w:rsidR="00962F64" w:rsidRDefault="00962F64" w:rsidP="00F170B2">
            <w:r>
              <w:t>Post-Mission Disposal</w:t>
            </w:r>
          </w:p>
        </w:tc>
      </w:tr>
      <w:tr w:rsidR="00106524" w14:paraId="79BFC940" w14:textId="77777777" w:rsidTr="0034557B">
        <w:trPr>
          <w:trHeight w:val="300"/>
        </w:trPr>
        <w:tc>
          <w:tcPr>
            <w:tcW w:w="1065" w:type="dxa"/>
          </w:tcPr>
          <w:p w14:paraId="5196DC45" w14:textId="2221E728" w:rsidR="00106524" w:rsidRDefault="00106524" w:rsidP="00F170B2">
            <w:r>
              <w:t>RAAN</w:t>
            </w:r>
          </w:p>
        </w:tc>
        <w:tc>
          <w:tcPr>
            <w:tcW w:w="5850" w:type="dxa"/>
          </w:tcPr>
          <w:p w14:paraId="238D2B38" w14:textId="5555A434" w:rsidR="00106524" w:rsidRDefault="00106524" w:rsidP="00F170B2">
            <w:r>
              <w:t>Right Ascension of the Ascending Node</w:t>
            </w:r>
          </w:p>
        </w:tc>
      </w:tr>
      <w:tr w:rsidR="004D56C7" w14:paraId="7C50917B" w14:textId="77777777" w:rsidTr="0034557B">
        <w:trPr>
          <w:trHeight w:val="300"/>
        </w:trPr>
        <w:tc>
          <w:tcPr>
            <w:tcW w:w="1065" w:type="dxa"/>
          </w:tcPr>
          <w:p w14:paraId="605202C7" w14:textId="495CA0DE" w:rsidR="004D56C7" w:rsidRDefault="004D56C7" w:rsidP="00F170B2">
            <w:r>
              <w:t>R/B</w:t>
            </w:r>
          </w:p>
        </w:tc>
        <w:tc>
          <w:tcPr>
            <w:tcW w:w="5850" w:type="dxa"/>
          </w:tcPr>
          <w:p w14:paraId="45417C76" w14:textId="65EFF5C6" w:rsidR="004D56C7" w:rsidRDefault="004D56C7" w:rsidP="00F170B2">
            <w:r>
              <w:t>Rocket Body</w:t>
            </w:r>
          </w:p>
        </w:tc>
      </w:tr>
      <w:tr w:rsidR="00F170B2" w14:paraId="2812B333" w14:textId="77777777" w:rsidTr="0034557B">
        <w:trPr>
          <w:trHeight w:val="300"/>
        </w:trPr>
        <w:tc>
          <w:tcPr>
            <w:tcW w:w="1065" w:type="dxa"/>
          </w:tcPr>
          <w:p w14:paraId="5130D03C" w14:textId="60D6F1F7" w:rsidR="00F170B2" w:rsidRDefault="00C56484" w:rsidP="00F170B2">
            <w:r>
              <w:t>RIC</w:t>
            </w:r>
          </w:p>
        </w:tc>
        <w:tc>
          <w:tcPr>
            <w:tcW w:w="5850" w:type="dxa"/>
          </w:tcPr>
          <w:p w14:paraId="58B1623D" w14:textId="7A6B2F53" w:rsidR="00F170B2" w:rsidRDefault="00C56484" w:rsidP="00F170B2">
            <w:r>
              <w:t>Radial, In-Track, Cross-</w:t>
            </w:r>
            <w:r w:rsidR="004D56C7">
              <w:t>T</w:t>
            </w:r>
            <w:r>
              <w:t xml:space="preserve">rack </w:t>
            </w:r>
            <w:r w:rsidR="004D56C7">
              <w:t>Coordinate Frame</w:t>
            </w:r>
          </w:p>
        </w:tc>
      </w:tr>
      <w:tr w:rsidR="004D56C7" w14:paraId="56F91204" w14:textId="77777777" w:rsidTr="0034557B">
        <w:trPr>
          <w:trHeight w:val="300"/>
        </w:trPr>
        <w:tc>
          <w:tcPr>
            <w:tcW w:w="1065" w:type="dxa"/>
          </w:tcPr>
          <w:p w14:paraId="456E4295" w14:textId="25D84F2D" w:rsidR="004D56C7" w:rsidRDefault="004D56C7" w:rsidP="00F170B2">
            <w:r>
              <w:t>S/C</w:t>
            </w:r>
          </w:p>
        </w:tc>
        <w:tc>
          <w:tcPr>
            <w:tcW w:w="5850" w:type="dxa"/>
          </w:tcPr>
          <w:p w14:paraId="31FD2173" w14:textId="0CF284E8" w:rsidR="004D56C7" w:rsidRDefault="004D56C7" w:rsidP="00F170B2">
            <w:r>
              <w:t>Spacecraft</w:t>
            </w:r>
          </w:p>
        </w:tc>
      </w:tr>
      <w:tr w:rsidR="00F170B2" w14:paraId="1A7FED35" w14:textId="77777777" w:rsidTr="0034557B">
        <w:trPr>
          <w:trHeight w:val="300"/>
        </w:trPr>
        <w:tc>
          <w:tcPr>
            <w:tcW w:w="1065" w:type="dxa"/>
          </w:tcPr>
          <w:p w14:paraId="70717AB9" w14:textId="08F79584" w:rsidR="00F170B2" w:rsidRDefault="00AD12DE" w:rsidP="00F170B2">
            <w:r>
              <w:t>SEP</w:t>
            </w:r>
          </w:p>
        </w:tc>
        <w:tc>
          <w:tcPr>
            <w:tcW w:w="5850" w:type="dxa"/>
          </w:tcPr>
          <w:p w14:paraId="4C7E0B2F" w14:textId="6DC26FDE" w:rsidR="00F170B2" w:rsidRDefault="00AD12DE" w:rsidP="00F170B2">
            <w:r>
              <w:t>Space Environment Pathway</w:t>
            </w:r>
          </w:p>
        </w:tc>
      </w:tr>
      <w:tr w:rsidR="00106524" w14:paraId="196979A7" w14:textId="77777777" w:rsidTr="0034557B">
        <w:trPr>
          <w:trHeight w:val="300"/>
        </w:trPr>
        <w:tc>
          <w:tcPr>
            <w:tcW w:w="1065" w:type="dxa"/>
          </w:tcPr>
          <w:p w14:paraId="219AFBE7" w14:textId="200D45E9" w:rsidR="00106524" w:rsidRDefault="00106524" w:rsidP="00F170B2">
            <w:r>
              <w:t>SMA</w:t>
            </w:r>
          </w:p>
        </w:tc>
        <w:tc>
          <w:tcPr>
            <w:tcW w:w="5850" w:type="dxa"/>
          </w:tcPr>
          <w:p w14:paraId="51BEA269" w14:textId="2FB58EA0" w:rsidR="00106524" w:rsidRDefault="00106524" w:rsidP="00F170B2">
            <w:r>
              <w:t>Semi-Major Axis</w:t>
            </w:r>
          </w:p>
        </w:tc>
      </w:tr>
      <w:tr w:rsidR="00962F64" w14:paraId="7E046D7D" w14:textId="77777777" w:rsidTr="0034557B">
        <w:trPr>
          <w:trHeight w:val="300"/>
        </w:trPr>
        <w:tc>
          <w:tcPr>
            <w:tcW w:w="1065" w:type="dxa"/>
          </w:tcPr>
          <w:p w14:paraId="01223716" w14:textId="54315A1C" w:rsidR="00962F64" w:rsidRDefault="00962F64" w:rsidP="00F170B2">
            <w:r>
              <w:t>SSA</w:t>
            </w:r>
          </w:p>
        </w:tc>
        <w:tc>
          <w:tcPr>
            <w:tcW w:w="5850" w:type="dxa"/>
          </w:tcPr>
          <w:p w14:paraId="18A7F23B" w14:textId="1CC57E15" w:rsidR="00962F64" w:rsidRDefault="00962F64" w:rsidP="00F170B2">
            <w:r>
              <w:t>Space Situational Awareness</w:t>
            </w:r>
          </w:p>
        </w:tc>
      </w:tr>
      <w:tr w:rsidR="00962F64" w14:paraId="47E84D9E" w14:textId="77777777" w:rsidTr="0034557B">
        <w:trPr>
          <w:trHeight w:val="300"/>
        </w:trPr>
        <w:tc>
          <w:tcPr>
            <w:tcW w:w="1065" w:type="dxa"/>
          </w:tcPr>
          <w:p w14:paraId="194237D1" w14:textId="523994F3" w:rsidR="00962F64" w:rsidRDefault="00962F64" w:rsidP="00F170B2">
            <w:r>
              <w:t>SSC</w:t>
            </w:r>
          </w:p>
        </w:tc>
        <w:tc>
          <w:tcPr>
            <w:tcW w:w="5850" w:type="dxa"/>
          </w:tcPr>
          <w:p w14:paraId="1C641E3A" w14:textId="0554A537" w:rsidR="00962F64" w:rsidRDefault="00962F64" w:rsidP="00F170B2">
            <w:r>
              <w:t>Space Safety Coalition</w:t>
            </w:r>
          </w:p>
        </w:tc>
      </w:tr>
      <w:tr w:rsidR="00F170B2" w14:paraId="2F905851" w14:textId="77777777" w:rsidTr="0034557B">
        <w:trPr>
          <w:trHeight w:val="300"/>
        </w:trPr>
        <w:tc>
          <w:tcPr>
            <w:tcW w:w="1065" w:type="dxa"/>
          </w:tcPr>
          <w:p w14:paraId="38BBC9A5" w14:textId="2D54219E" w:rsidR="00F170B2" w:rsidRDefault="00106524" w:rsidP="00F170B2">
            <w:r>
              <w:t>TCA</w:t>
            </w:r>
          </w:p>
        </w:tc>
        <w:tc>
          <w:tcPr>
            <w:tcW w:w="5850" w:type="dxa"/>
          </w:tcPr>
          <w:p w14:paraId="17338C0C" w14:textId="2A8D6E60" w:rsidR="00F170B2" w:rsidRDefault="00106524" w:rsidP="00F170B2">
            <w:r>
              <w:t>Time of Close Approach</w:t>
            </w:r>
          </w:p>
        </w:tc>
      </w:tr>
    </w:tbl>
    <w:p w14:paraId="69BC4EB6" w14:textId="78C83A2F" w:rsidR="00AC4A5F" w:rsidRDefault="00AC4A5F" w:rsidP="00EF4F91">
      <w:pPr>
        <w:pStyle w:val="Heading1"/>
      </w:pPr>
      <w:r w:rsidRPr="00394CC1">
        <w:t>List of Files</w:t>
      </w:r>
    </w:p>
    <w:p w14:paraId="781BEDDB" w14:textId="18202E75" w:rsidR="00BC259B" w:rsidRPr="00BC259B" w:rsidRDefault="00BC259B">
      <w:r>
        <w:t xml:space="preserve">The </w:t>
      </w:r>
      <w:r w:rsidR="00B2322F">
        <w:t xml:space="preserve">reference scenarios are distributed into a set of </w:t>
      </w:r>
      <w:r w:rsidR="00345452">
        <w:t>9</w:t>
      </w:r>
      <w:r w:rsidR="00564200">
        <w:t xml:space="preserve"> comma-delimited *.csv files that all start with “ref_scen_”. </w:t>
      </w:r>
      <w:r w:rsidR="00000C99">
        <w:t xml:space="preserve">The Space Environment Pathway (SEP) scenario corresponding to </w:t>
      </w:r>
      <w:r w:rsidR="009E5CFF">
        <w:t xml:space="preserve">each file is </w:t>
      </w:r>
      <w:r w:rsidR="00A17394">
        <w:t>the end of the file name</w:t>
      </w:r>
      <w:r w:rsidR="005343B0">
        <w:t xml:space="preserve">, as shown in </w:t>
      </w:r>
      <w:r w:rsidR="005343B0">
        <w:fldChar w:fldCharType="begin"/>
      </w:r>
      <w:r w:rsidR="005343B0">
        <w:instrText xml:space="preserve"> REF _Ref186456618 \h </w:instrText>
      </w:r>
      <w:r w:rsidR="005343B0">
        <w:fldChar w:fldCharType="separate"/>
      </w:r>
      <w:r w:rsidR="002232BB">
        <w:t xml:space="preserve">Table </w:t>
      </w:r>
      <w:r w:rsidR="002232BB">
        <w:rPr>
          <w:noProof/>
        </w:rPr>
        <w:t>1</w:t>
      </w:r>
      <w:r w:rsidR="005343B0">
        <w:fldChar w:fldCharType="end"/>
      </w:r>
      <w:r w:rsidR="005343B0">
        <w:t>.</w:t>
      </w:r>
      <w:r w:rsidR="00A17394">
        <w:t xml:space="preserve"> </w:t>
      </w:r>
    </w:p>
    <w:p w14:paraId="57290CED" w14:textId="0F056727" w:rsidR="009E5CFF" w:rsidRDefault="009E5CFF" w:rsidP="009E5CFF">
      <w:pPr>
        <w:pStyle w:val="Caption"/>
        <w:keepNext/>
      </w:pPr>
      <w:bookmarkStart w:id="0" w:name="_Ref186456618"/>
      <w:r>
        <w:t xml:space="preserve">Table </w:t>
      </w:r>
      <w:r>
        <w:fldChar w:fldCharType="begin"/>
      </w:r>
      <w:r>
        <w:instrText>SEQ Table \* ARABIC</w:instrText>
      </w:r>
      <w:r>
        <w:fldChar w:fldCharType="separate"/>
      </w:r>
      <w:r w:rsidR="002232BB">
        <w:rPr>
          <w:noProof/>
        </w:rPr>
        <w:t>1</w:t>
      </w:r>
      <w:r>
        <w:fldChar w:fldCharType="end"/>
      </w:r>
      <w:bookmarkEnd w:id="0"/>
      <w:r>
        <w:t>. Files and their associated scenarios</w:t>
      </w:r>
    </w:p>
    <w:tbl>
      <w:tblPr>
        <w:tblStyle w:val="GridTable4-Accent1"/>
        <w:tblW w:w="5000" w:type="pct"/>
        <w:tblLook w:val="04A0" w:firstRow="1" w:lastRow="0" w:firstColumn="1" w:lastColumn="0" w:noHBand="0" w:noVBand="1"/>
      </w:tblPr>
      <w:tblGrid>
        <w:gridCol w:w="2435"/>
        <w:gridCol w:w="6915"/>
      </w:tblGrid>
      <w:tr w:rsidR="003A219C" w:rsidRPr="00AF7A72" w14:paraId="7438E9D8" w14:textId="77777777" w:rsidTr="005E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67A914B0" w14:textId="6D6E425A" w:rsidR="003A219C" w:rsidRPr="003A219C" w:rsidRDefault="003A219C">
            <w:pPr>
              <w:rPr>
                <w:b w:val="0"/>
                <w:bCs w:val="0"/>
              </w:rPr>
            </w:pPr>
            <w:r w:rsidRPr="003A219C">
              <w:rPr>
                <w:b w:val="0"/>
                <w:bCs w:val="0"/>
              </w:rPr>
              <w:t>Filename</w:t>
            </w:r>
          </w:p>
        </w:tc>
        <w:tc>
          <w:tcPr>
            <w:tcW w:w="3698" w:type="pct"/>
          </w:tcPr>
          <w:p w14:paraId="5C8BA4AA" w14:textId="7E3EFE13" w:rsidR="003A219C" w:rsidRPr="003A219C" w:rsidRDefault="003A219C" w:rsidP="00196667">
            <w:pPr>
              <w:cnfStyle w:val="100000000000" w:firstRow="1" w:lastRow="0" w:firstColumn="0" w:lastColumn="0" w:oddVBand="0" w:evenVBand="0" w:oddHBand="0" w:evenHBand="0" w:firstRowFirstColumn="0" w:firstRowLastColumn="0" w:lastRowFirstColumn="0" w:lastRowLastColumn="0"/>
              <w:rPr>
                <w:b w:val="0"/>
                <w:bCs w:val="0"/>
              </w:rPr>
            </w:pPr>
            <w:r w:rsidRPr="003A219C">
              <w:rPr>
                <w:b w:val="0"/>
                <w:bCs w:val="0"/>
              </w:rPr>
              <w:t>Scenario</w:t>
            </w:r>
          </w:p>
        </w:tc>
      </w:tr>
      <w:tr w:rsidR="00AF7A72" w:rsidRPr="00AF7A72" w14:paraId="36D06266" w14:textId="77777777" w:rsidTr="005E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40ED4C2D" w14:textId="75144157" w:rsidR="00AF7A72" w:rsidRPr="00AF7A72" w:rsidRDefault="00AF7A72">
            <w:pPr>
              <w:rPr>
                <w:b w:val="0"/>
                <w:bCs w:val="0"/>
              </w:rPr>
            </w:pPr>
            <w:r w:rsidRPr="00AF7A72">
              <w:t>ref_scen_SEP</w:t>
            </w:r>
            <w:r w:rsidR="00C42586">
              <w:t>1.csv</w:t>
            </w:r>
          </w:p>
        </w:tc>
        <w:tc>
          <w:tcPr>
            <w:tcW w:w="3698" w:type="pct"/>
          </w:tcPr>
          <w:p w14:paraId="6A902460" w14:textId="2E10093E" w:rsidR="00AF7A72" w:rsidRPr="00AF7A72" w:rsidRDefault="00A71DE2" w:rsidP="00196667">
            <w:pPr>
              <w:cnfStyle w:val="000000100000" w:firstRow="0" w:lastRow="0" w:firstColumn="0" w:lastColumn="0" w:oddVBand="0" w:evenVBand="0" w:oddHBand="1" w:evenHBand="0" w:firstRowFirstColumn="0" w:firstRowLastColumn="0" w:lastRowFirstColumn="0" w:lastRowLastColumn="0"/>
            </w:pPr>
            <w:r w:rsidRPr="006574F6">
              <w:t>SEP1:</w:t>
            </w:r>
            <w:r>
              <w:t xml:space="preserve"> </w:t>
            </w:r>
            <w:r w:rsidRPr="006574F6">
              <w:t>No Future Launch</w:t>
            </w:r>
          </w:p>
        </w:tc>
      </w:tr>
      <w:tr w:rsidR="00AF7A72" w:rsidRPr="00AF7A72" w14:paraId="4C7CB71A" w14:textId="77777777" w:rsidTr="005E21A6">
        <w:tc>
          <w:tcPr>
            <w:cnfStyle w:val="001000000000" w:firstRow="0" w:lastRow="0" w:firstColumn="1" w:lastColumn="0" w:oddVBand="0" w:evenVBand="0" w:oddHBand="0" w:evenHBand="0" w:firstRowFirstColumn="0" w:firstRowLastColumn="0" w:lastRowFirstColumn="0" w:lastRowLastColumn="0"/>
            <w:tcW w:w="1302" w:type="pct"/>
          </w:tcPr>
          <w:p w14:paraId="735BAFA1" w14:textId="60DA5E2C" w:rsidR="00AF7A72" w:rsidRPr="00AF7A72" w:rsidRDefault="00C42586">
            <w:pPr>
              <w:rPr>
                <w:b w:val="0"/>
                <w:bCs w:val="0"/>
              </w:rPr>
            </w:pPr>
            <w:r w:rsidRPr="00AF7A72">
              <w:t>ref_scen_SEP</w:t>
            </w:r>
            <w:r>
              <w:t>2.csv</w:t>
            </w:r>
          </w:p>
        </w:tc>
        <w:tc>
          <w:tcPr>
            <w:tcW w:w="3698" w:type="pct"/>
          </w:tcPr>
          <w:p w14:paraId="1F6DA5C2" w14:textId="45DFBE1D" w:rsidR="00AF7A72" w:rsidRPr="00AF7A72" w:rsidRDefault="00666F29" w:rsidP="00196667">
            <w:pPr>
              <w:cnfStyle w:val="000000000000" w:firstRow="0" w:lastRow="0" w:firstColumn="0" w:lastColumn="0" w:oddVBand="0" w:evenVBand="0" w:oddHBand="0" w:evenHBand="0" w:firstRowFirstColumn="0" w:firstRowLastColumn="0" w:lastRowFirstColumn="0" w:lastRowLastColumn="0"/>
            </w:pPr>
            <w:r w:rsidRPr="006574F6">
              <w:t>SEP 2:</w:t>
            </w:r>
            <w:r>
              <w:t xml:space="preserve"> </w:t>
            </w:r>
            <w:r w:rsidRPr="006574F6">
              <w:t>Continuing Current Behaviours</w:t>
            </w:r>
          </w:p>
        </w:tc>
      </w:tr>
      <w:tr w:rsidR="00AF7A72" w:rsidRPr="00AF7A72" w14:paraId="05400EC6" w14:textId="77777777" w:rsidTr="005E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6789400D" w14:textId="01EA1B25" w:rsidR="00AF7A72" w:rsidRPr="00AF7A72" w:rsidRDefault="00C42586">
            <w:pPr>
              <w:rPr>
                <w:b w:val="0"/>
                <w:bCs w:val="0"/>
              </w:rPr>
            </w:pPr>
            <w:r w:rsidRPr="00AF7A72">
              <w:t>ref_scen_SEP</w:t>
            </w:r>
            <w:r>
              <w:t>3M.csv</w:t>
            </w:r>
          </w:p>
        </w:tc>
        <w:tc>
          <w:tcPr>
            <w:tcW w:w="3698" w:type="pct"/>
          </w:tcPr>
          <w:p w14:paraId="176B2A3C" w14:textId="04D01CC0" w:rsidR="00AF7A72" w:rsidRPr="009760E5" w:rsidRDefault="009760E5" w:rsidP="00196667">
            <w:pPr>
              <w:cnfStyle w:val="000000100000" w:firstRow="0" w:lastRow="0" w:firstColumn="0" w:lastColumn="0" w:oddVBand="0" w:evenVBand="0" w:oddHBand="1" w:evenHBand="0" w:firstRowFirstColumn="0" w:firstRowLastColumn="0" w:lastRowFirstColumn="0" w:lastRowLastColumn="0"/>
            </w:pPr>
            <w:r w:rsidRPr="009760E5">
              <w:t>SEP 3 M: Space Winter</w:t>
            </w:r>
            <w:r w:rsidR="003D5A3E">
              <w:t xml:space="preserve"> (</w:t>
            </w:r>
            <w:r w:rsidR="003D5A3E" w:rsidRPr="005E21A6">
              <w:rPr>
                <w:b/>
                <w:bCs/>
                <w:u w:val="single"/>
              </w:rPr>
              <w:t>M</w:t>
            </w:r>
            <w:r w:rsidR="003D5A3E">
              <w:t xml:space="preserve">edium </w:t>
            </w:r>
            <w:r w:rsidR="00315935">
              <w:t>Sustainability Effort)</w:t>
            </w:r>
          </w:p>
        </w:tc>
      </w:tr>
      <w:tr w:rsidR="00AF7A72" w:rsidRPr="00AF7A72" w14:paraId="6B94A661" w14:textId="77777777" w:rsidTr="005E21A6">
        <w:tc>
          <w:tcPr>
            <w:cnfStyle w:val="001000000000" w:firstRow="0" w:lastRow="0" w:firstColumn="1" w:lastColumn="0" w:oddVBand="0" w:evenVBand="0" w:oddHBand="0" w:evenHBand="0" w:firstRowFirstColumn="0" w:firstRowLastColumn="0" w:lastRowFirstColumn="0" w:lastRowLastColumn="0"/>
            <w:tcW w:w="1302" w:type="pct"/>
          </w:tcPr>
          <w:p w14:paraId="058386A5" w14:textId="05BA6149" w:rsidR="00AF7A72" w:rsidRPr="00AF7A72" w:rsidRDefault="00C42586">
            <w:pPr>
              <w:rPr>
                <w:b w:val="0"/>
                <w:bCs w:val="0"/>
              </w:rPr>
            </w:pPr>
            <w:r w:rsidRPr="00AF7A72">
              <w:t>ref_scen_SEP</w:t>
            </w:r>
            <w:r>
              <w:t>3H.csv</w:t>
            </w:r>
          </w:p>
        </w:tc>
        <w:tc>
          <w:tcPr>
            <w:tcW w:w="3698" w:type="pct"/>
          </w:tcPr>
          <w:p w14:paraId="21D10AB6" w14:textId="0923C119" w:rsidR="00AF7A72" w:rsidRPr="009760E5" w:rsidRDefault="009760E5" w:rsidP="00196667">
            <w:pPr>
              <w:cnfStyle w:val="000000000000" w:firstRow="0" w:lastRow="0" w:firstColumn="0" w:lastColumn="0" w:oddVBand="0" w:evenVBand="0" w:oddHBand="0" w:evenHBand="0" w:firstRowFirstColumn="0" w:firstRowLastColumn="0" w:lastRowFirstColumn="0" w:lastRowLastColumn="0"/>
            </w:pPr>
            <w:r w:rsidRPr="009760E5">
              <w:t>SEP 3 H: Space Winter</w:t>
            </w:r>
            <w:r w:rsidR="00315935">
              <w:t xml:space="preserve"> (</w:t>
            </w:r>
            <w:r w:rsidR="00315935" w:rsidRPr="007A5630">
              <w:rPr>
                <w:b/>
                <w:bCs/>
                <w:u w:val="single"/>
              </w:rPr>
              <w:t>H</w:t>
            </w:r>
            <w:r w:rsidR="00315935" w:rsidRPr="007A5630">
              <w:t>igh</w:t>
            </w:r>
            <w:r w:rsidR="00315935">
              <w:t xml:space="preserve"> Sustainability Effort)</w:t>
            </w:r>
          </w:p>
        </w:tc>
      </w:tr>
      <w:tr w:rsidR="00AF7A72" w:rsidRPr="00AF7A72" w14:paraId="42DDE282" w14:textId="77777777" w:rsidTr="005E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40BFD545" w14:textId="33939697" w:rsidR="00AF7A72" w:rsidRPr="00AF7A72" w:rsidRDefault="00C42586">
            <w:pPr>
              <w:rPr>
                <w:b w:val="0"/>
                <w:bCs w:val="0"/>
              </w:rPr>
            </w:pPr>
            <w:r w:rsidRPr="00AF7A72">
              <w:t>ref_scen_SEP</w:t>
            </w:r>
            <w:r>
              <w:t>4.csv</w:t>
            </w:r>
          </w:p>
        </w:tc>
        <w:tc>
          <w:tcPr>
            <w:tcW w:w="3698" w:type="pct"/>
          </w:tcPr>
          <w:p w14:paraId="1A657FA0" w14:textId="0D56CFA0" w:rsidR="00AF7A72" w:rsidRPr="00AF7A72" w:rsidRDefault="00FC152F" w:rsidP="00196667">
            <w:pPr>
              <w:cnfStyle w:val="000000100000" w:firstRow="0" w:lastRow="0" w:firstColumn="0" w:lastColumn="0" w:oddVBand="0" w:evenVBand="0" w:oddHBand="1" w:evenHBand="0" w:firstRowFirstColumn="0" w:firstRowLastColumn="0" w:lastRowFirstColumn="0" w:lastRowLastColumn="0"/>
            </w:pPr>
            <w:r w:rsidRPr="006574F6">
              <w:t>SEP 4:</w:t>
            </w:r>
            <w:r>
              <w:t xml:space="preserve"> </w:t>
            </w:r>
            <w:r w:rsidRPr="006574F6">
              <w:t>Strategic Rivalry</w:t>
            </w:r>
          </w:p>
        </w:tc>
      </w:tr>
      <w:tr w:rsidR="00AF7A72" w:rsidRPr="003A219C" w14:paraId="2AA77F12" w14:textId="77777777" w:rsidTr="005E21A6">
        <w:tc>
          <w:tcPr>
            <w:cnfStyle w:val="001000000000" w:firstRow="0" w:lastRow="0" w:firstColumn="1" w:lastColumn="0" w:oddVBand="0" w:evenVBand="0" w:oddHBand="0" w:evenHBand="0" w:firstRowFirstColumn="0" w:firstRowLastColumn="0" w:lastRowFirstColumn="0" w:lastRowLastColumn="0"/>
            <w:tcW w:w="1302" w:type="pct"/>
          </w:tcPr>
          <w:p w14:paraId="554776B5" w14:textId="1BA00C2F" w:rsidR="00AF7A72" w:rsidRPr="003A219C" w:rsidRDefault="00C42586">
            <w:r w:rsidRPr="003A219C">
              <w:t>ref_scen_SEP5M.csv</w:t>
            </w:r>
          </w:p>
        </w:tc>
        <w:tc>
          <w:tcPr>
            <w:tcW w:w="3698" w:type="pct"/>
          </w:tcPr>
          <w:p w14:paraId="31A1E3A8" w14:textId="5B8C9274" w:rsidR="00AF7A72" w:rsidRPr="003A219C" w:rsidRDefault="00196667" w:rsidP="00196667">
            <w:pPr>
              <w:cnfStyle w:val="000000000000" w:firstRow="0" w:lastRow="0" w:firstColumn="0" w:lastColumn="0" w:oddVBand="0" w:evenVBand="0" w:oddHBand="0" w:evenHBand="0" w:firstRowFirstColumn="0" w:firstRowLastColumn="0" w:lastRowFirstColumn="0" w:lastRowLastColumn="0"/>
            </w:pPr>
            <w:r w:rsidRPr="003A219C">
              <w:t>SEP 5 M: Commercial-driven Development</w:t>
            </w:r>
            <w:r w:rsidR="00315935">
              <w:t xml:space="preserve"> (</w:t>
            </w:r>
            <w:r w:rsidR="00315935" w:rsidRPr="007A5630">
              <w:rPr>
                <w:b/>
                <w:bCs/>
                <w:u w:val="single"/>
              </w:rPr>
              <w:t>M</w:t>
            </w:r>
            <w:r w:rsidR="00315935">
              <w:t>edium Sustainability Effort)</w:t>
            </w:r>
          </w:p>
        </w:tc>
      </w:tr>
      <w:tr w:rsidR="00AF7A72" w:rsidRPr="003A219C" w14:paraId="6D5AEC46" w14:textId="77777777" w:rsidTr="005E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76C2A39C" w14:textId="770345A8" w:rsidR="00AF7A72" w:rsidRPr="003A219C" w:rsidRDefault="00C42586">
            <w:r w:rsidRPr="003A219C">
              <w:t>ref_scen_SEP5H.csv</w:t>
            </w:r>
          </w:p>
        </w:tc>
        <w:tc>
          <w:tcPr>
            <w:tcW w:w="3698" w:type="pct"/>
          </w:tcPr>
          <w:p w14:paraId="240BA237" w14:textId="4E8B5911" w:rsidR="00AF7A72" w:rsidRPr="003A219C" w:rsidRDefault="00196667" w:rsidP="00196667">
            <w:pPr>
              <w:cnfStyle w:val="000000100000" w:firstRow="0" w:lastRow="0" w:firstColumn="0" w:lastColumn="0" w:oddVBand="0" w:evenVBand="0" w:oddHBand="1" w:evenHBand="0" w:firstRowFirstColumn="0" w:firstRowLastColumn="0" w:lastRowFirstColumn="0" w:lastRowLastColumn="0"/>
            </w:pPr>
            <w:r w:rsidRPr="003A219C">
              <w:t>SEP 5 H: Commercial-driven Development</w:t>
            </w:r>
            <w:r w:rsidR="00315935">
              <w:t xml:space="preserve"> (</w:t>
            </w:r>
            <w:r w:rsidR="00315935" w:rsidRPr="007A5630">
              <w:rPr>
                <w:b/>
                <w:bCs/>
                <w:u w:val="single"/>
              </w:rPr>
              <w:t>H</w:t>
            </w:r>
            <w:r w:rsidR="00315935" w:rsidRPr="007A5630">
              <w:t>igh</w:t>
            </w:r>
            <w:r w:rsidR="00315935">
              <w:t xml:space="preserve"> Sustainability Effort)</w:t>
            </w:r>
          </w:p>
        </w:tc>
      </w:tr>
      <w:tr w:rsidR="00AF7A72" w:rsidRPr="003A219C" w14:paraId="39E6D5B3" w14:textId="77777777" w:rsidTr="005E21A6">
        <w:tc>
          <w:tcPr>
            <w:cnfStyle w:val="001000000000" w:firstRow="0" w:lastRow="0" w:firstColumn="1" w:lastColumn="0" w:oddVBand="0" w:evenVBand="0" w:oddHBand="0" w:evenHBand="0" w:firstRowFirstColumn="0" w:firstRowLastColumn="0" w:lastRowFirstColumn="0" w:lastRowLastColumn="0"/>
            <w:tcW w:w="1302" w:type="pct"/>
          </w:tcPr>
          <w:p w14:paraId="54272088" w14:textId="7A2429F5" w:rsidR="00AF7A72" w:rsidRPr="003A219C" w:rsidRDefault="00C42586">
            <w:r w:rsidRPr="003A219C">
              <w:t>ref_scen_SEP6M.csv</w:t>
            </w:r>
          </w:p>
        </w:tc>
        <w:tc>
          <w:tcPr>
            <w:tcW w:w="3698" w:type="pct"/>
          </w:tcPr>
          <w:p w14:paraId="7C17D8D8" w14:textId="5055610A" w:rsidR="00AF7A72" w:rsidRPr="003A219C" w:rsidRDefault="00BA673E" w:rsidP="003A219C">
            <w:pPr>
              <w:cnfStyle w:val="000000000000" w:firstRow="0" w:lastRow="0" w:firstColumn="0" w:lastColumn="0" w:oddVBand="0" w:evenVBand="0" w:oddHBand="0" w:evenHBand="0" w:firstRowFirstColumn="0" w:firstRowLastColumn="0" w:lastRowFirstColumn="0" w:lastRowLastColumn="0"/>
            </w:pPr>
            <w:r w:rsidRPr="003A219C">
              <w:t>SEP 6 M: Intensive Space Demand</w:t>
            </w:r>
            <w:r w:rsidR="00315935">
              <w:t xml:space="preserve"> (</w:t>
            </w:r>
            <w:r w:rsidR="00315935" w:rsidRPr="007A5630">
              <w:rPr>
                <w:b/>
                <w:bCs/>
                <w:u w:val="single"/>
              </w:rPr>
              <w:t>M</w:t>
            </w:r>
            <w:r w:rsidR="00315935">
              <w:t>edium Sustainability Effort)</w:t>
            </w:r>
          </w:p>
        </w:tc>
      </w:tr>
      <w:tr w:rsidR="00C42586" w:rsidRPr="003A219C" w14:paraId="0117EEF0" w14:textId="77777777" w:rsidTr="005E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12D2D33B" w14:textId="2C2FB902" w:rsidR="00C42586" w:rsidRPr="003A219C" w:rsidRDefault="00C42586">
            <w:r w:rsidRPr="003A219C">
              <w:t>ref_scen_SEP6H.csv</w:t>
            </w:r>
          </w:p>
        </w:tc>
        <w:tc>
          <w:tcPr>
            <w:tcW w:w="3698" w:type="pct"/>
          </w:tcPr>
          <w:p w14:paraId="3CFE4132" w14:textId="76789B44" w:rsidR="00C42586" w:rsidRPr="003A219C" w:rsidRDefault="00BA673E" w:rsidP="003A219C">
            <w:pPr>
              <w:cnfStyle w:val="000000100000" w:firstRow="0" w:lastRow="0" w:firstColumn="0" w:lastColumn="0" w:oddVBand="0" w:evenVBand="0" w:oddHBand="1" w:evenHBand="0" w:firstRowFirstColumn="0" w:firstRowLastColumn="0" w:lastRowFirstColumn="0" w:lastRowLastColumn="0"/>
            </w:pPr>
            <w:r w:rsidRPr="003A219C">
              <w:t>SEP 6 H: Intensive Space Demand</w:t>
            </w:r>
            <w:r w:rsidR="00315935">
              <w:t xml:space="preserve"> (</w:t>
            </w:r>
            <w:r w:rsidR="00315935" w:rsidRPr="005E21A6">
              <w:rPr>
                <w:b/>
                <w:bCs/>
                <w:u w:val="single"/>
              </w:rPr>
              <w:t>H</w:t>
            </w:r>
            <w:r w:rsidR="00315935" w:rsidRPr="005E21A6">
              <w:t>igh</w:t>
            </w:r>
            <w:r w:rsidR="00315935">
              <w:t xml:space="preserve"> Sustainability Effort)</w:t>
            </w:r>
          </w:p>
        </w:tc>
      </w:tr>
    </w:tbl>
    <w:p w14:paraId="7A892F27" w14:textId="77777777" w:rsidR="00AC4A5F" w:rsidRDefault="00AC4A5F">
      <w:pPr>
        <w:rPr>
          <w:u w:val="single"/>
        </w:rPr>
      </w:pPr>
    </w:p>
    <w:p w14:paraId="75E1D05F" w14:textId="63399748" w:rsidR="007E6B93" w:rsidRDefault="007E6B93" w:rsidP="007E6B93">
      <w:r>
        <w:t>The sizes of these files varies significantly, as the low traffic scenarios such as “No Future Launch” have very few objects relative to the high traffic scenarios such as “Intensive Space Demand”, which projects a</w:t>
      </w:r>
      <w:r w:rsidR="72186552">
        <w:t xml:space="preserve"> very large </w:t>
      </w:r>
      <w:r>
        <w:t>level of future large constellation traffic.</w:t>
      </w:r>
      <w:r w:rsidR="00A50A1B">
        <w:t xml:space="preserve"> Note that a specific methodology relying on a rubric </w:t>
      </w:r>
      <w:r w:rsidR="003C4274">
        <w:t xml:space="preserve">and accompanying point system </w:t>
      </w:r>
      <w:r w:rsidR="00A50A1B">
        <w:t xml:space="preserve">to assess constellations for inclusion was </w:t>
      </w:r>
      <w:r w:rsidR="003C4274">
        <w:t>described</w:t>
      </w:r>
      <w:r w:rsidR="00A50A1B">
        <w:t xml:space="preserve"> in Lifson et al. [1] but </w:t>
      </w:r>
      <w:r w:rsidR="00572CAF">
        <w:t>was heavily adapted in this data release</w:t>
      </w:r>
      <w:r w:rsidR="00CD48C3">
        <w:t xml:space="preserve"> to produce </w:t>
      </w:r>
      <w:r w:rsidR="003C4274">
        <w:t>a better spread of traffic across the six scenarios.</w:t>
      </w:r>
      <w:r w:rsidR="00CD48C3">
        <w:t xml:space="preserve"> </w:t>
      </w:r>
    </w:p>
    <w:p w14:paraId="7E412B27" w14:textId="77777777" w:rsidR="002232BB" w:rsidRDefault="002232BB" w:rsidP="0034557B">
      <w:pPr>
        <w:keepNext/>
        <w:jc w:val="center"/>
      </w:pPr>
      <w:r>
        <w:rPr>
          <w:noProof/>
        </w:rPr>
        <w:lastRenderedPageBreak/>
        <w:drawing>
          <wp:inline distT="0" distB="0" distL="0" distR="0" wp14:anchorId="34E1AC6C" wp14:editId="0971655E">
            <wp:extent cx="4001388" cy="3187337"/>
            <wp:effectExtent l="0" t="0" r="0" b="0"/>
            <wp:docPr id="96610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726" cy="3192385"/>
                    </a:xfrm>
                    <a:prstGeom prst="rect">
                      <a:avLst/>
                    </a:prstGeom>
                    <a:noFill/>
                  </pic:spPr>
                </pic:pic>
              </a:graphicData>
            </a:graphic>
          </wp:inline>
        </w:drawing>
      </w:r>
    </w:p>
    <w:p w14:paraId="2A5A5650" w14:textId="62EF44F4" w:rsidR="002232BB" w:rsidRDefault="002232BB" w:rsidP="0034557B">
      <w:pPr>
        <w:pStyle w:val="Caption"/>
        <w:jc w:val="center"/>
      </w:pPr>
      <w:r>
        <w:t xml:space="preserve">Figure </w:t>
      </w:r>
      <w:r>
        <w:fldChar w:fldCharType="begin"/>
      </w:r>
      <w:r>
        <w:instrText>SEQ Figure \* ARABIC</w:instrText>
      </w:r>
      <w:r>
        <w:fldChar w:fldCharType="separate"/>
      </w:r>
      <w:r>
        <w:rPr>
          <w:noProof/>
        </w:rPr>
        <w:t>1</w:t>
      </w:r>
      <w:r>
        <w:fldChar w:fldCharType="end"/>
      </w:r>
      <w:r>
        <w:t>. Estimated New Satellites Deployed by Year (IAC paper [1] Figure 7)</w:t>
      </w:r>
    </w:p>
    <w:p w14:paraId="4F8FBE65" w14:textId="77777777" w:rsidR="00DB01FE" w:rsidRDefault="00DB01FE" w:rsidP="008C6D9F"/>
    <w:p w14:paraId="22A868EB" w14:textId="31C434A4" w:rsidR="008C6D9F" w:rsidRDefault="00DB01FE" w:rsidP="008C6D9F">
      <w:r>
        <w:t>Two additional files are provided but may or may not be required for your use case.</w:t>
      </w:r>
      <w:r w:rsidR="0081363A">
        <w:t xml:space="preserve"> These are primarily of relevance to people </w:t>
      </w:r>
      <w:r w:rsidR="00B65D19">
        <w:t xml:space="preserve">1) </w:t>
      </w:r>
      <w:r w:rsidR="0081363A">
        <w:t xml:space="preserve">using space traffic coordination simulators or other models that require constellation RAAN and Mean/True Anomaly data to actively maintain constellation geometry, a </w:t>
      </w:r>
      <w:r w:rsidR="0007096F">
        <w:t xml:space="preserve">level of fidelity not maintained in the reference scenario files, as described </w:t>
      </w:r>
      <w:r w:rsidR="00C76CDB">
        <w:t>in the “</w:t>
      </w:r>
      <w:r w:rsidR="00C76CDB" w:rsidRPr="00C76CDB">
        <w:t>Mission Phase Modeling</w:t>
      </w:r>
      <w:r w:rsidR="00C76CDB">
        <w:t>” section of this document</w:t>
      </w:r>
      <w:r w:rsidR="00B65D19">
        <w:t xml:space="preserve">; 2) who simply need a listing of large constellation shells as a function of altitude, or 3) who </w:t>
      </w:r>
      <w:r w:rsidR="00856165">
        <w:t>wish to engage with detailed aspects of the Constellation Likelihood Evaluation Framework (CLEF) ratings</w:t>
      </w:r>
      <w:r w:rsidR="00C76CDB">
        <w:t>.</w:t>
      </w:r>
      <w:r w:rsidR="00130B8D">
        <w:t xml:space="preserve"> </w:t>
      </w:r>
      <w:r w:rsidR="00130B8D" w:rsidRPr="000C2FD8">
        <w:rPr>
          <w:b/>
          <w:bCs/>
        </w:rPr>
        <w:t xml:space="preserve">CLEF ratings are a high-level </w:t>
      </w:r>
      <w:r w:rsidR="000C2FD8">
        <w:rPr>
          <w:b/>
          <w:bCs/>
        </w:rPr>
        <w:t xml:space="preserve">quantification </w:t>
      </w:r>
      <w:r w:rsidR="00130B8D" w:rsidRPr="000C2FD8">
        <w:rPr>
          <w:b/>
          <w:bCs/>
        </w:rPr>
        <w:t xml:space="preserve">of objective </w:t>
      </w:r>
      <w:r w:rsidR="000C2FD8">
        <w:rPr>
          <w:b/>
          <w:bCs/>
        </w:rPr>
        <w:t xml:space="preserve">rubric-defined </w:t>
      </w:r>
      <w:r w:rsidR="00130B8D" w:rsidRPr="000C2FD8">
        <w:rPr>
          <w:b/>
          <w:bCs/>
        </w:rPr>
        <w:t>factors that can be evaluated for a particular operator organization</w:t>
      </w:r>
      <w:r w:rsidR="000C2FD8" w:rsidRPr="000C2FD8">
        <w:rPr>
          <w:b/>
          <w:bCs/>
        </w:rPr>
        <w:t xml:space="preserve"> based on open-source information concerning actions taken by an entity to date and do not represent an Aerospace assessment of the credibility, economic viable, or future prospects of any assessed constellation or organization.</w:t>
      </w:r>
      <w:r w:rsidR="000C2FD8">
        <w:rPr>
          <w:b/>
          <w:bCs/>
        </w:rPr>
        <w:t xml:space="preserve"> CLEF ratings should not be considered investment advice.</w:t>
      </w:r>
    </w:p>
    <w:p w14:paraId="40D0A144" w14:textId="6DC02E04" w:rsidR="008C6D9F" w:rsidRPr="008C6D9F" w:rsidRDefault="00543239" w:rsidP="008C6D9F">
      <w:r>
        <w:t xml:space="preserve">The excel file “ITU_registrations_2024_08_28 with Evals.xlsx” contains tabs for </w:t>
      </w:r>
      <w:r w:rsidR="00D90AE2">
        <w:t>evaluated constellations.</w:t>
      </w:r>
      <w:r w:rsidR="0097667C">
        <w:t xml:space="preserve"> The “Summary” tab contains a list of filings derived from </w:t>
      </w:r>
      <w:r w:rsidR="001404FA">
        <w:t xml:space="preserve">ITU filings.  The “Due Dilligence Data” tab contains information about satellite launches used to bring filings into use.  “Orbit Data” contains </w:t>
      </w:r>
      <w:r w:rsidR="00BD0B1F">
        <w:t>de-duplicated information about filings distributed across various orbital planes.  “Shell Data” groups this information into specific shells.</w:t>
      </w:r>
      <w:r w:rsidR="00B71F39">
        <w:t xml:space="preserve"> The “README” tab contains information regarding field mapping and explanations.  “EMAC Evals” contains per-</w:t>
      </w:r>
      <w:r w:rsidR="006076BE">
        <w:t>filing CLEF ratings.  These ratings and processing steps follow the method in Lifson et al. [1].</w:t>
      </w:r>
      <w:r w:rsidR="000721FD">
        <w:t xml:space="preserve"> The file “System Deployment Status Notes for Evals 20240828.docx” contains notes and sources corresponding to the ev</w:t>
      </w:r>
      <w:r w:rsidR="328299CB">
        <w:t>a</w:t>
      </w:r>
      <w:r w:rsidR="000721FD">
        <w:t xml:space="preserve">luations in the “EMAC Evals” tab of the </w:t>
      </w:r>
      <w:r w:rsidR="0081363A">
        <w:t>spreadsheet document.</w:t>
      </w:r>
    </w:p>
    <w:p w14:paraId="7303CB10" w14:textId="77777777" w:rsidR="007E6B93" w:rsidRPr="00394CC1" w:rsidRDefault="007E6B93" w:rsidP="00EF4F91">
      <w:pPr>
        <w:pStyle w:val="Heading1"/>
      </w:pPr>
      <w:r w:rsidRPr="00394CC1">
        <w:lastRenderedPageBreak/>
        <w:t>Object Schema Description</w:t>
      </w:r>
    </w:p>
    <w:p w14:paraId="73921D12" w14:textId="5A686DF1" w:rsidR="007E6B93" w:rsidRDefault="008F1C10" w:rsidP="007E6B93">
      <w:r>
        <w:rPr>
          <w:b/>
          <w:bCs/>
          <w:u w:val="single"/>
        </w:rPr>
        <w:fldChar w:fldCharType="begin"/>
      </w:r>
      <w:r>
        <w:rPr>
          <w:b/>
          <w:bCs/>
          <w:u w:val="single"/>
        </w:rPr>
        <w:instrText xml:space="preserve"> REF _Ref186465505 \h </w:instrText>
      </w:r>
      <w:r>
        <w:rPr>
          <w:b/>
          <w:bCs/>
          <w:u w:val="single"/>
        </w:rPr>
      </w:r>
      <w:r>
        <w:rPr>
          <w:b/>
          <w:bCs/>
          <w:u w:val="single"/>
        </w:rPr>
        <w:fldChar w:fldCharType="separate"/>
      </w:r>
      <w:r w:rsidR="002232BB">
        <w:t xml:space="preserve">Table </w:t>
      </w:r>
      <w:r w:rsidR="002232BB">
        <w:rPr>
          <w:noProof/>
        </w:rPr>
        <w:t>2</w:t>
      </w:r>
      <w:r>
        <w:rPr>
          <w:b/>
          <w:bCs/>
          <w:u w:val="single"/>
        </w:rPr>
        <w:fldChar w:fldCharType="end"/>
      </w:r>
      <w:r>
        <w:t xml:space="preserve"> below </w:t>
      </w:r>
      <w:r w:rsidR="00D80C76">
        <w:t xml:space="preserve">is a comprehensive listing of the columns contained within each file. The “Col” </w:t>
      </w:r>
      <w:r w:rsidR="004A239B">
        <w:t>count number</w:t>
      </w:r>
      <w:r w:rsidR="00D80C76">
        <w:t xml:space="preserve"> starts with </w:t>
      </w:r>
      <w:r w:rsidR="004A239B">
        <w:t>0 in the far left column and counts up to 58 in the far right column.</w:t>
      </w:r>
      <w:r w:rsidR="00734486">
        <w:t xml:space="preserve"> </w:t>
      </w:r>
      <w:r w:rsidR="0027051D">
        <w:t>Some more details about the object fields are provided after the table, but first a</w:t>
      </w:r>
      <w:r w:rsidR="00734486">
        <w:t xml:space="preserve"> few </w:t>
      </w:r>
      <w:r w:rsidR="0027051D">
        <w:t xml:space="preserve">quick </w:t>
      </w:r>
      <w:r w:rsidR="00734486">
        <w:t xml:space="preserve">notes regarding </w:t>
      </w:r>
      <w:r w:rsidR="00E7180C">
        <w:t>the file schema and its contents:</w:t>
      </w:r>
    </w:p>
    <w:p w14:paraId="4591BAC7" w14:textId="204E335F" w:rsidR="00E7180C" w:rsidRDefault="00E7180C" w:rsidP="00E7180C">
      <w:pPr>
        <w:pStyle w:val="ListParagraph"/>
        <w:numPr>
          <w:ilvl w:val="0"/>
          <w:numId w:val="1"/>
        </w:numPr>
      </w:pPr>
      <w:r>
        <w:t xml:space="preserve">Boolean (True/False) flags are </w:t>
      </w:r>
      <w:r w:rsidR="00CA40F9">
        <w:t>represented by integer values of 1 or 0</w:t>
      </w:r>
      <w:r w:rsidR="44BABD63">
        <w:t>, respectively,</w:t>
      </w:r>
      <w:r w:rsidR="00CA40F9">
        <w:t xml:space="preserve"> to</w:t>
      </w:r>
      <w:r w:rsidR="00B21BBE">
        <w:t xml:space="preserve"> simplify data storage</w:t>
      </w:r>
    </w:p>
    <w:p w14:paraId="77C6BDA0" w14:textId="68157400" w:rsidR="007E6B93" w:rsidRPr="003A7AE6" w:rsidRDefault="00B21BBE" w:rsidP="00385283">
      <w:pPr>
        <w:pStyle w:val="ListParagraph"/>
        <w:numPr>
          <w:ilvl w:val="0"/>
          <w:numId w:val="1"/>
        </w:numPr>
        <w:rPr>
          <w:b/>
          <w:bCs/>
          <w:u w:val="single"/>
        </w:rPr>
      </w:pPr>
      <w:r>
        <w:t>Fields</w:t>
      </w:r>
      <w:r w:rsidR="00D25209">
        <w:t xml:space="preserve"> highlighted in red are currently considered to be </w:t>
      </w:r>
      <w:r w:rsidR="008D3FF8">
        <w:t>secondary or optional data fields. In this release, most of these will be blank.</w:t>
      </w:r>
      <w:r w:rsidR="003A7AE6">
        <w:t xml:space="preserve"> All remaining fields should be populated with a value.</w:t>
      </w:r>
    </w:p>
    <w:p w14:paraId="2333A290" w14:textId="1370466F" w:rsidR="003A7AE6" w:rsidRPr="003A7AE6" w:rsidRDefault="003A7AE6" w:rsidP="00385283">
      <w:pPr>
        <w:pStyle w:val="ListParagraph"/>
        <w:numPr>
          <w:ilvl w:val="0"/>
          <w:numId w:val="1"/>
        </w:numPr>
        <w:rPr>
          <w:b/>
          <w:bCs/>
          <w:u w:val="single"/>
        </w:rPr>
      </w:pPr>
      <w:r>
        <w:t>The data fields in future releases are subject to change pending feedback from the community and further development of the models.</w:t>
      </w:r>
    </w:p>
    <w:p w14:paraId="477229E9" w14:textId="77777777" w:rsidR="007E6B93" w:rsidRPr="0027051D" w:rsidRDefault="007E6B93" w:rsidP="0027051D">
      <w:pPr>
        <w:ind w:left="360"/>
        <w:rPr>
          <w:b/>
          <w:bCs/>
          <w:u w:val="single"/>
        </w:rPr>
        <w:sectPr w:rsidR="007E6B93" w:rsidRPr="0027051D" w:rsidSect="007E6B93">
          <w:footerReference w:type="default" r:id="rId13"/>
          <w:pgSz w:w="12240" w:h="15840"/>
          <w:pgMar w:top="1440" w:right="1440" w:bottom="1440" w:left="1440" w:header="720" w:footer="720" w:gutter="0"/>
          <w:cols w:space="720"/>
          <w:docGrid w:linePitch="360"/>
        </w:sectPr>
      </w:pPr>
    </w:p>
    <w:p w14:paraId="01BE988E" w14:textId="520C3D34" w:rsidR="007E6B93" w:rsidRDefault="007E6B93" w:rsidP="007E6B93">
      <w:pPr>
        <w:pStyle w:val="Caption"/>
        <w:keepNext/>
      </w:pPr>
      <w:bookmarkStart w:id="1" w:name="_Ref186465505"/>
      <w:r>
        <w:lastRenderedPageBreak/>
        <w:t xml:space="preserve">Table </w:t>
      </w:r>
      <w:r>
        <w:fldChar w:fldCharType="begin"/>
      </w:r>
      <w:r>
        <w:instrText>SEQ Table \* ARABIC</w:instrText>
      </w:r>
      <w:r>
        <w:fldChar w:fldCharType="separate"/>
      </w:r>
      <w:r w:rsidR="002232BB">
        <w:rPr>
          <w:noProof/>
        </w:rPr>
        <w:t>2</w:t>
      </w:r>
      <w:r>
        <w:fldChar w:fldCharType="end"/>
      </w:r>
      <w:bookmarkEnd w:id="1"/>
      <w:r>
        <w:t>. Reference Scenarios Object Fields Schema</w:t>
      </w:r>
    </w:p>
    <w:tbl>
      <w:tblPr>
        <w:tblW w:w="13045" w:type="dxa"/>
        <w:tblLook w:val="04A0" w:firstRow="1" w:lastRow="0" w:firstColumn="1" w:lastColumn="0" w:noHBand="0" w:noVBand="1"/>
      </w:tblPr>
      <w:tblGrid>
        <w:gridCol w:w="498"/>
        <w:gridCol w:w="667"/>
        <w:gridCol w:w="663"/>
        <w:gridCol w:w="2389"/>
        <w:gridCol w:w="1330"/>
        <w:gridCol w:w="967"/>
        <w:gridCol w:w="6531"/>
        <w:tblGridChange w:id="2">
          <w:tblGrid>
            <w:gridCol w:w="5"/>
            <w:gridCol w:w="498"/>
            <w:gridCol w:w="662"/>
            <w:gridCol w:w="5"/>
            <w:gridCol w:w="605"/>
            <w:gridCol w:w="58"/>
            <w:gridCol w:w="2331"/>
            <w:gridCol w:w="58"/>
            <w:gridCol w:w="1006"/>
            <w:gridCol w:w="324"/>
            <w:gridCol w:w="643"/>
            <w:gridCol w:w="324"/>
            <w:gridCol w:w="6526"/>
            <w:gridCol w:w="5"/>
          </w:tblGrid>
        </w:tblGridChange>
      </w:tblGrid>
      <w:tr w:rsidR="007E6B93" w:rsidRPr="00533306" w14:paraId="3D71D748" w14:textId="77777777" w:rsidTr="007F4CC4">
        <w:trPr>
          <w:trHeight w:val="315"/>
        </w:trPr>
        <w:tc>
          <w:tcPr>
            <w:tcW w:w="1165"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14:paraId="07EF28F3"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63" w:type="dxa"/>
            <w:tcBorders>
              <w:top w:val="single" w:sz="4" w:space="0" w:color="auto"/>
              <w:left w:val="nil"/>
              <w:bottom w:val="single" w:sz="4" w:space="0" w:color="auto"/>
              <w:right w:val="single" w:sz="4" w:space="0" w:color="auto"/>
            </w:tcBorders>
            <w:shd w:val="clear" w:color="000000" w:fill="A6A6A6"/>
            <w:noWrap/>
            <w:hideMark/>
          </w:tcPr>
          <w:p w14:paraId="7D02AFF1"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Col</w:t>
            </w:r>
          </w:p>
        </w:tc>
        <w:tc>
          <w:tcPr>
            <w:tcW w:w="2389" w:type="dxa"/>
            <w:tcBorders>
              <w:top w:val="single" w:sz="4" w:space="0" w:color="auto"/>
              <w:left w:val="nil"/>
              <w:bottom w:val="single" w:sz="4" w:space="0" w:color="auto"/>
              <w:right w:val="single" w:sz="4" w:space="0" w:color="auto"/>
            </w:tcBorders>
            <w:shd w:val="clear" w:color="000000" w:fill="A6A6A6"/>
            <w:noWrap/>
            <w:hideMark/>
          </w:tcPr>
          <w:p w14:paraId="6B24B430"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Name</w:t>
            </w:r>
          </w:p>
        </w:tc>
        <w:tc>
          <w:tcPr>
            <w:tcW w:w="1330" w:type="dxa"/>
            <w:tcBorders>
              <w:top w:val="single" w:sz="4" w:space="0" w:color="auto"/>
              <w:left w:val="nil"/>
              <w:bottom w:val="single" w:sz="4" w:space="0" w:color="auto"/>
              <w:right w:val="nil"/>
            </w:tcBorders>
            <w:shd w:val="clear" w:color="000000" w:fill="A6A6A6"/>
            <w:noWrap/>
            <w:hideMark/>
          </w:tcPr>
          <w:p w14:paraId="7A218BE5"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Type</w:t>
            </w:r>
          </w:p>
        </w:tc>
        <w:tc>
          <w:tcPr>
            <w:tcW w:w="967" w:type="dxa"/>
            <w:tcBorders>
              <w:top w:val="single" w:sz="4" w:space="0" w:color="auto"/>
              <w:left w:val="single" w:sz="4" w:space="0" w:color="auto"/>
              <w:bottom w:val="single" w:sz="4" w:space="0" w:color="auto"/>
              <w:right w:val="single" w:sz="4" w:space="0" w:color="auto"/>
            </w:tcBorders>
            <w:shd w:val="clear" w:color="000000" w:fill="A6A6A6"/>
            <w:noWrap/>
            <w:hideMark/>
          </w:tcPr>
          <w:p w14:paraId="7400D722"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Unit</w:t>
            </w:r>
          </w:p>
        </w:tc>
        <w:tc>
          <w:tcPr>
            <w:tcW w:w="6531" w:type="dxa"/>
            <w:tcBorders>
              <w:top w:val="single" w:sz="4" w:space="0" w:color="auto"/>
              <w:left w:val="nil"/>
              <w:bottom w:val="single" w:sz="4" w:space="0" w:color="auto"/>
              <w:right w:val="single" w:sz="4" w:space="0" w:color="auto"/>
            </w:tcBorders>
            <w:shd w:val="clear" w:color="000000" w:fill="A6A6A6"/>
            <w:hideMark/>
          </w:tcPr>
          <w:p w14:paraId="5F4A38CC"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Notes</w:t>
            </w:r>
          </w:p>
        </w:tc>
      </w:tr>
      <w:tr w:rsidR="007E6B93" w:rsidRPr="00533306" w14:paraId="0A098381" w14:textId="77777777" w:rsidTr="007F4CC4">
        <w:trPr>
          <w:trHeight w:val="300"/>
        </w:trPr>
        <w:tc>
          <w:tcPr>
            <w:tcW w:w="1165" w:type="dxa"/>
            <w:gridSpan w:val="2"/>
            <w:vMerge w:val="restart"/>
            <w:tcBorders>
              <w:top w:val="single" w:sz="4" w:space="0" w:color="auto"/>
              <w:left w:val="single" w:sz="4" w:space="0" w:color="auto"/>
              <w:bottom w:val="single" w:sz="4" w:space="0" w:color="000000"/>
              <w:right w:val="single" w:sz="4" w:space="0" w:color="000000"/>
            </w:tcBorders>
            <w:shd w:val="clear" w:color="000000" w:fill="EDEDED"/>
            <w:textDirection w:val="btLr"/>
            <w:vAlign w:val="center"/>
            <w:hideMark/>
          </w:tcPr>
          <w:p w14:paraId="535CB195"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Identifying Information</w:t>
            </w:r>
          </w:p>
        </w:tc>
        <w:tc>
          <w:tcPr>
            <w:tcW w:w="663" w:type="dxa"/>
            <w:tcBorders>
              <w:top w:val="nil"/>
              <w:left w:val="nil"/>
              <w:bottom w:val="single" w:sz="4" w:space="0" w:color="auto"/>
              <w:right w:val="single" w:sz="4" w:space="0" w:color="auto"/>
            </w:tcBorders>
            <w:shd w:val="clear" w:color="000000" w:fill="EDEDED"/>
            <w:noWrap/>
            <w:hideMark/>
          </w:tcPr>
          <w:p w14:paraId="26158576"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0</w:t>
            </w:r>
          </w:p>
        </w:tc>
        <w:tc>
          <w:tcPr>
            <w:tcW w:w="2389" w:type="dxa"/>
            <w:tcBorders>
              <w:top w:val="nil"/>
              <w:left w:val="nil"/>
              <w:bottom w:val="single" w:sz="4" w:space="0" w:color="auto"/>
              <w:right w:val="single" w:sz="4" w:space="0" w:color="auto"/>
            </w:tcBorders>
            <w:shd w:val="clear" w:color="000000" w:fill="EDEDED"/>
            <w:noWrap/>
            <w:hideMark/>
          </w:tcPr>
          <w:p w14:paraId="22ADBBA9"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Unique ID</w:t>
            </w:r>
          </w:p>
        </w:tc>
        <w:tc>
          <w:tcPr>
            <w:tcW w:w="1330" w:type="dxa"/>
            <w:tcBorders>
              <w:top w:val="nil"/>
              <w:left w:val="nil"/>
              <w:bottom w:val="single" w:sz="4" w:space="0" w:color="auto"/>
              <w:right w:val="nil"/>
            </w:tcBorders>
            <w:shd w:val="clear" w:color="000000" w:fill="EDEDED"/>
            <w:noWrap/>
            <w:hideMark/>
          </w:tcPr>
          <w:p w14:paraId="7E051A48"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int/str</w:t>
            </w:r>
          </w:p>
        </w:tc>
        <w:tc>
          <w:tcPr>
            <w:tcW w:w="967" w:type="dxa"/>
            <w:tcBorders>
              <w:top w:val="nil"/>
              <w:left w:val="single" w:sz="4" w:space="0" w:color="auto"/>
              <w:bottom w:val="single" w:sz="4" w:space="0" w:color="auto"/>
              <w:right w:val="single" w:sz="4" w:space="0" w:color="auto"/>
            </w:tcBorders>
            <w:shd w:val="clear" w:color="000000" w:fill="EDEDED"/>
            <w:noWrap/>
            <w:hideMark/>
          </w:tcPr>
          <w:p w14:paraId="24CE3ED5"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174D42D4"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Unique 18-digit ID</w:t>
            </w:r>
          </w:p>
        </w:tc>
      </w:tr>
      <w:tr w:rsidR="007E6B93" w:rsidRPr="00533306" w14:paraId="12F1C94A" w14:textId="77777777" w:rsidTr="007F4CC4">
        <w:trPr>
          <w:trHeight w:val="615"/>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2A06A017"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hideMark/>
          </w:tcPr>
          <w:p w14:paraId="5B385CFC"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w:t>
            </w:r>
          </w:p>
        </w:tc>
        <w:tc>
          <w:tcPr>
            <w:tcW w:w="2389" w:type="dxa"/>
            <w:tcBorders>
              <w:top w:val="nil"/>
              <w:left w:val="nil"/>
              <w:bottom w:val="single" w:sz="4" w:space="0" w:color="auto"/>
              <w:right w:val="single" w:sz="4" w:space="0" w:color="auto"/>
            </w:tcBorders>
            <w:shd w:val="clear" w:color="000000" w:fill="EDEDED"/>
            <w:noWrap/>
            <w:hideMark/>
          </w:tcPr>
          <w:p w14:paraId="1C540617"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Mission Phase Desc</w:t>
            </w:r>
          </w:p>
        </w:tc>
        <w:tc>
          <w:tcPr>
            <w:tcW w:w="1330" w:type="dxa"/>
            <w:tcBorders>
              <w:top w:val="nil"/>
              <w:left w:val="nil"/>
              <w:bottom w:val="single" w:sz="4" w:space="0" w:color="auto"/>
              <w:right w:val="nil"/>
            </w:tcBorders>
            <w:shd w:val="clear" w:color="000000" w:fill="EDEDED"/>
            <w:noWrap/>
            <w:hideMark/>
          </w:tcPr>
          <w:p w14:paraId="5E7A7253"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str</w:t>
            </w:r>
          </w:p>
        </w:tc>
        <w:tc>
          <w:tcPr>
            <w:tcW w:w="967" w:type="dxa"/>
            <w:tcBorders>
              <w:top w:val="nil"/>
              <w:left w:val="single" w:sz="4" w:space="0" w:color="auto"/>
              <w:bottom w:val="single" w:sz="4" w:space="0" w:color="auto"/>
              <w:right w:val="single" w:sz="4" w:space="0" w:color="auto"/>
            </w:tcBorders>
            <w:shd w:val="clear" w:color="000000" w:fill="EDEDED"/>
            <w:noWrap/>
            <w:hideMark/>
          </w:tcPr>
          <w:p w14:paraId="1A80CF6B"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5AA1F99C" w14:textId="0AB1C35C"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Objects can have multiple phases with different characteristics, like ascent/</w:t>
            </w:r>
            <w:r w:rsidR="006D729E" w:rsidRPr="00533306">
              <w:rPr>
                <w:rFonts w:ascii="Calibri" w:eastAsia="Times New Roman" w:hAnsi="Calibri" w:cs="Calibri"/>
                <w:color w:val="000000"/>
                <w:kern w:val="0"/>
                <w14:ligatures w14:val="none"/>
              </w:rPr>
              <w:t>commissioning</w:t>
            </w:r>
            <w:r w:rsidRPr="00533306">
              <w:rPr>
                <w:rFonts w:ascii="Calibri" w:eastAsia="Times New Roman" w:hAnsi="Calibri" w:cs="Calibri"/>
                <w:color w:val="000000"/>
                <w:kern w:val="0"/>
                <w14:ligatures w14:val="none"/>
              </w:rPr>
              <w:t>/ops/disposal/etc.</w:t>
            </w:r>
          </w:p>
        </w:tc>
      </w:tr>
      <w:tr w:rsidR="007E6B93" w:rsidRPr="00533306" w14:paraId="167D5DB4" w14:textId="77777777" w:rsidTr="007F4CC4">
        <w:trPr>
          <w:trHeight w:val="18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60C3D9C6"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hideMark/>
          </w:tcPr>
          <w:p w14:paraId="54865C1E"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2</w:t>
            </w:r>
          </w:p>
        </w:tc>
        <w:tc>
          <w:tcPr>
            <w:tcW w:w="2389" w:type="dxa"/>
            <w:tcBorders>
              <w:top w:val="nil"/>
              <w:left w:val="nil"/>
              <w:bottom w:val="single" w:sz="4" w:space="0" w:color="auto"/>
              <w:right w:val="single" w:sz="4" w:space="0" w:color="auto"/>
            </w:tcBorders>
            <w:shd w:val="clear" w:color="000000" w:fill="EDEDED"/>
            <w:noWrap/>
            <w:hideMark/>
          </w:tcPr>
          <w:p w14:paraId="4188C6E9"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Mission Phase</w:t>
            </w:r>
          </w:p>
        </w:tc>
        <w:tc>
          <w:tcPr>
            <w:tcW w:w="1330" w:type="dxa"/>
            <w:tcBorders>
              <w:top w:val="nil"/>
              <w:left w:val="nil"/>
              <w:bottom w:val="single" w:sz="4" w:space="0" w:color="auto"/>
              <w:right w:val="nil"/>
            </w:tcBorders>
            <w:shd w:val="clear" w:color="000000" w:fill="EDEDED"/>
            <w:noWrap/>
            <w:hideMark/>
          </w:tcPr>
          <w:p w14:paraId="3743B495"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EDEDED"/>
            <w:noWrap/>
            <w:hideMark/>
          </w:tcPr>
          <w:p w14:paraId="3B738D19" w14:textId="77777777" w:rsidR="007E6B93" w:rsidRPr="00533306" w:rsidRDefault="007E6B93" w:rsidP="00385283">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5AF8D12C" w14:textId="77777777" w:rsidR="007E6B93" w:rsidRPr="00533306" w:rsidRDefault="007E6B93" w:rsidP="00385283">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An integer value associated with the mission phase</w:t>
            </w:r>
            <w:r w:rsidRPr="00533306">
              <w:rPr>
                <w:rFonts w:ascii="Calibri" w:eastAsia="Times New Roman" w:hAnsi="Calibri" w:cs="Calibri"/>
                <w:color w:val="000000"/>
                <w:kern w:val="0"/>
                <w14:ligatures w14:val="none"/>
              </w:rPr>
              <w:br/>
              <w:t>0 = ascent</w:t>
            </w:r>
            <w:r w:rsidRPr="00533306">
              <w:rPr>
                <w:rFonts w:ascii="Calibri" w:eastAsia="Times New Roman" w:hAnsi="Calibri" w:cs="Calibri"/>
                <w:color w:val="000000"/>
                <w:kern w:val="0"/>
                <w14:ligatures w14:val="none"/>
              </w:rPr>
              <w:br/>
              <w:t>1 = commissioning</w:t>
            </w:r>
            <w:r w:rsidRPr="00533306">
              <w:rPr>
                <w:rFonts w:ascii="Calibri" w:eastAsia="Times New Roman" w:hAnsi="Calibri" w:cs="Calibri"/>
                <w:color w:val="000000"/>
                <w:kern w:val="0"/>
                <w14:ligatures w14:val="none"/>
              </w:rPr>
              <w:br/>
              <w:t>2 = operations</w:t>
            </w:r>
            <w:r w:rsidRPr="00533306">
              <w:rPr>
                <w:rFonts w:ascii="Calibri" w:eastAsia="Times New Roman" w:hAnsi="Calibri" w:cs="Calibri"/>
                <w:color w:val="000000"/>
                <w:kern w:val="0"/>
                <w14:ligatures w14:val="none"/>
              </w:rPr>
              <w:br/>
              <w:t>3 = disposal (successful)</w:t>
            </w:r>
            <w:r w:rsidRPr="00533306">
              <w:rPr>
                <w:rFonts w:ascii="Calibri" w:eastAsia="Times New Roman" w:hAnsi="Calibri" w:cs="Calibri"/>
                <w:color w:val="000000"/>
                <w:kern w:val="0"/>
                <w14:ligatures w14:val="none"/>
              </w:rPr>
              <w:br/>
              <w:t>4 = debris/derelict (including failed disposal)</w:t>
            </w:r>
          </w:p>
        </w:tc>
      </w:tr>
      <w:tr w:rsidR="00C158D8" w:rsidRPr="00533306" w14:paraId="4C7AEC64" w14:textId="77777777" w:rsidTr="007F4CC4">
        <w:trPr>
          <w:trHeight w:val="600"/>
          <w:ins w:id="3" w:author="Gregory A Henning" w:date="2025-04-17T14:24:00Z"/>
        </w:trPr>
        <w:tc>
          <w:tcPr>
            <w:tcW w:w="1165" w:type="dxa"/>
            <w:gridSpan w:val="2"/>
            <w:vMerge/>
            <w:tcBorders>
              <w:top w:val="single" w:sz="4" w:space="0" w:color="auto"/>
              <w:left w:val="single" w:sz="4" w:space="0" w:color="auto"/>
              <w:bottom w:val="single" w:sz="4" w:space="0" w:color="000000"/>
              <w:right w:val="single" w:sz="4" w:space="0" w:color="000000"/>
            </w:tcBorders>
            <w:vAlign w:val="center"/>
          </w:tcPr>
          <w:p w14:paraId="566FAF61" w14:textId="77777777" w:rsidR="00C158D8" w:rsidRPr="00533306" w:rsidRDefault="00C158D8" w:rsidP="00C158D8">
            <w:pPr>
              <w:spacing w:after="0" w:line="240" w:lineRule="auto"/>
              <w:jc w:val="center"/>
              <w:rPr>
                <w:ins w:id="4" w:author="Gregory A Henning" w:date="2025-04-17T14:24:00Z"/>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tcPr>
          <w:p w14:paraId="15A80165" w14:textId="0F6A78C8" w:rsidR="00C158D8" w:rsidRPr="00533306" w:rsidRDefault="00C158D8" w:rsidP="00C158D8">
            <w:pPr>
              <w:spacing w:after="0" w:line="240" w:lineRule="auto"/>
              <w:jc w:val="center"/>
              <w:rPr>
                <w:ins w:id="5" w:author="Gregory A Henning" w:date="2025-04-17T14:24:00Z"/>
                <w:rFonts w:ascii="Calibri" w:eastAsia="Times New Roman" w:hAnsi="Calibri" w:cs="Calibri"/>
                <w:color w:val="000000"/>
                <w:kern w:val="0"/>
                <w14:ligatures w14:val="none"/>
              </w:rPr>
            </w:pPr>
            <w:ins w:id="6" w:author="Gregory A Henning" w:date="2025-04-17T14:24:00Z">
              <w:r>
                <w:rPr>
                  <w:rFonts w:ascii="Calibri" w:eastAsia="Times New Roman" w:hAnsi="Calibri" w:cs="Calibri"/>
                  <w:color w:val="000000"/>
                  <w:kern w:val="0"/>
                  <w14:ligatures w14:val="none"/>
                </w:rPr>
                <w:t>3</w:t>
              </w:r>
            </w:ins>
          </w:p>
        </w:tc>
        <w:tc>
          <w:tcPr>
            <w:tcW w:w="2389" w:type="dxa"/>
            <w:tcBorders>
              <w:top w:val="nil"/>
              <w:left w:val="nil"/>
              <w:bottom w:val="single" w:sz="4" w:space="0" w:color="auto"/>
              <w:right w:val="single" w:sz="4" w:space="0" w:color="auto"/>
            </w:tcBorders>
            <w:shd w:val="clear" w:color="000000" w:fill="EDEDED"/>
            <w:noWrap/>
          </w:tcPr>
          <w:p w14:paraId="694A3B68" w14:textId="69589110" w:rsidR="00C158D8" w:rsidRPr="00533306" w:rsidRDefault="00C158D8" w:rsidP="00C158D8">
            <w:pPr>
              <w:spacing w:after="0" w:line="240" w:lineRule="auto"/>
              <w:rPr>
                <w:ins w:id="7" w:author="Gregory A Henning" w:date="2025-04-17T14:24:00Z"/>
                <w:rFonts w:ascii="Calibri" w:eastAsia="Times New Roman" w:hAnsi="Calibri" w:cs="Calibri"/>
                <w:color w:val="000000"/>
                <w:kern w:val="0"/>
                <w14:ligatures w14:val="none"/>
              </w:rPr>
            </w:pPr>
            <w:ins w:id="8" w:author="Gregory A Henning" w:date="2025-04-17T14:24:00Z">
              <w:r w:rsidRPr="00533306">
                <w:rPr>
                  <w:rFonts w:ascii="Calibri" w:eastAsia="Times New Roman" w:hAnsi="Calibri" w:cs="Calibri"/>
                  <w:color w:val="000000"/>
                  <w:kern w:val="0"/>
                  <w14:ligatures w14:val="none"/>
                </w:rPr>
                <w:t>Parent ID</w:t>
              </w:r>
            </w:ins>
          </w:p>
        </w:tc>
        <w:tc>
          <w:tcPr>
            <w:tcW w:w="1330" w:type="dxa"/>
            <w:tcBorders>
              <w:top w:val="nil"/>
              <w:left w:val="nil"/>
              <w:bottom w:val="single" w:sz="4" w:space="0" w:color="auto"/>
              <w:right w:val="nil"/>
            </w:tcBorders>
            <w:shd w:val="clear" w:color="000000" w:fill="EDEDED"/>
            <w:noWrap/>
          </w:tcPr>
          <w:p w14:paraId="5FD5FC11" w14:textId="05C1F56C" w:rsidR="00C158D8" w:rsidRPr="00533306" w:rsidRDefault="00C158D8" w:rsidP="00C158D8">
            <w:pPr>
              <w:spacing w:after="0" w:line="240" w:lineRule="auto"/>
              <w:jc w:val="center"/>
              <w:rPr>
                <w:ins w:id="9" w:author="Gregory A Henning" w:date="2025-04-17T14:24:00Z"/>
                <w:rFonts w:ascii="Calibri" w:eastAsia="Times New Roman" w:hAnsi="Calibri" w:cs="Calibri"/>
                <w:color w:val="000000"/>
                <w:kern w:val="0"/>
                <w14:ligatures w14:val="none"/>
              </w:rPr>
            </w:pPr>
            <w:ins w:id="10" w:author="Gregory A Henning" w:date="2025-04-17T14:24:00Z">
              <w:r w:rsidRPr="00533306">
                <w:rPr>
                  <w:rFonts w:ascii="Calibri" w:eastAsia="Times New Roman" w:hAnsi="Calibri" w:cs="Calibri"/>
                  <w:color w:val="000000"/>
                  <w:kern w:val="0"/>
                  <w14:ligatures w14:val="none"/>
                </w:rPr>
                <w:t>int/str</w:t>
              </w:r>
            </w:ins>
          </w:p>
        </w:tc>
        <w:tc>
          <w:tcPr>
            <w:tcW w:w="967" w:type="dxa"/>
            <w:tcBorders>
              <w:top w:val="nil"/>
              <w:left w:val="single" w:sz="4" w:space="0" w:color="auto"/>
              <w:bottom w:val="single" w:sz="4" w:space="0" w:color="auto"/>
              <w:right w:val="single" w:sz="4" w:space="0" w:color="auto"/>
            </w:tcBorders>
            <w:shd w:val="clear" w:color="000000" w:fill="EDEDED"/>
            <w:noWrap/>
          </w:tcPr>
          <w:p w14:paraId="2F33F89C" w14:textId="7CF0E535" w:rsidR="00C158D8" w:rsidRPr="00533306" w:rsidRDefault="00C158D8" w:rsidP="00C158D8">
            <w:pPr>
              <w:spacing w:after="0" w:line="240" w:lineRule="auto"/>
              <w:jc w:val="center"/>
              <w:rPr>
                <w:ins w:id="11" w:author="Gregory A Henning" w:date="2025-04-17T14:24:00Z"/>
                <w:rFonts w:ascii="Calibri" w:eastAsia="Times New Roman" w:hAnsi="Calibri" w:cs="Calibri"/>
                <w:color w:val="000000"/>
                <w:kern w:val="0"/>
                <w14:ligatures w14:val="none"/>
              </w:rPr>
            </w:pPr>
            <w:ins w:id="12" w:author="Gregory A Henning" w:date="2025-04-17T14:24:00Z">
              <w:r w:rsidRPr="00533306">
                <w:rPr>
                  <w:rFonts w:ascii="Calibri" w:eastAsia="Times New Roman" w:hAnsi="Calibri" w:cs="Calibri"/>
                  <w:color w:val="000000"/>
                  <w:kern w:val="0"/>
                  <w14:ligatures w14:val="none"/>
                </w:rPr>
                <w:t> </w:t>
              </w:r>
            </w:ins>
          </w:p>
        </w:tc>
        <w:tc>
          <w:tcPr>
            <w:tcW w:w="6531" w:type="dxa"/>
            <w:tcBorders>
              <w:top w:val="nil"/>
              <w:left w:val="nil"/>
              <w:bottom w:val="single" w:sz="4" w:space="0" w:color="auto"/>
              <w:right w:val="single" w:sz="4" w:space="0" w:color="auto"/>
            </w:tcBorders>
            <w:shd w:val="clear" w:color="auto" w:fill="auto"/>
          </w:tcPr>
          <w:p w14:paraId="77D549BE" w14:textId="40960C34" w:rsidR="00C158D8" w:rsidRPr="00533306" w:rsidRDefault="00C158D8" w:rsidP="00C158D8">
            <w:pPr>
              <w:spacing w:after="0" w:line="240" w:lineRule="auto"/>
              <w:rPr>
                <w:ins w:id="13" w:author="Gregory A Henning" w:date="2025-04-17T14:24:00Z"/>
                <w:rFonts w:ascii="Calibri" w:eastAsia="Times New Roman" w:hAnsi="Calibri" w:cs="Calibri"/>
                <w:color w:val="000000"/>
                <w:kern w:val="0"/>
                <w14:ligatures w14:val="none"/>
              </w:rPr>
            </w:pPr>
            <w:ins w:id="14" w:author="Gregory A Henning" w:date="2025-04-17T14:24:00Z">
              <w:r w:rsidRPr="00533306">
                <w:rPr>
                  <w:rFonts w:ascii="Calibri" w:eastAsia="Times New Roman" w:hAnsi="Calibri" w:cs="Calibri"/>
                  <w:color w:val="000000"/>
                  <w:kern w:val="0"/>
                  <w14:ligatures w14:val="none"/>
                </w:rPr>
                <w:t>Debris fragments or other derivative objects that are whole or part of parent object. N/A for original object.</w:t>
              </w:r>
            </w:ins>
          </w:p>
        </w:tc>
      </w:tr>
      <w:tr w:rsidR="007F4CC4" w:rsidRPr="00533306" w14:paraId="31493AD3" w14:textId="77777777" w:rsidTr="007F4CC4">
        <w:trPr>
          <w:trHeight w:val="600"/>
          <w:ins w:id="15" w:author="Gregory A Henning" w:date="2025-04-17T14:24:00Z"/>
        </w:trPr>
        <w:tc>
          <w:tcPr>
            <w:tcW w:w="1165" w:type="dxa"/>
            <w:gridSpan w:val="2"/>
            <w:vMerge/>
            <w:tcBorders>
              <w:top w:val="single" w:sz="4" w:space="0" w:color="auto"/>
              <w:left w:val="single" w:sz="4" w:space="0" w:color="auto"/>
              <w:bottom w:val="single" w:sz="4" w:space="0" w:color="000000"/>
              <w:right w:val="single" w:sz="4" w:space="0" w:color="000000"/>
            </w:tcBorders>
            <w:vAlign w:val="center"/>
          </w:tcPr>
          <w:p w14:paraId="22CBA799" w14:textId="77777777" w:rsidR="007F4CC4" w:rsidRPr="00533306" w:rsidRDefault="007F4CC4" w:rsidP="007F4CC4">
            <w:pPr>
              <w:spacing w:after="0" w:line="240" w:lineRule="auto"/>
              <w:jc w:val="center"/>
              <w:rPr>
                <w:ins w:id="16" w:author="Gregory A Henning" w:date="2025-04-17T14:24:00Z"/>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tcPr>
          <w:p w14:paraId="79E9684D" w14:textId="068056CB" w:rsidR="007F4CC4" w:rsidRPr="00533306" w:rsidRDefault="007F4CC4" w:rsidP="007F4CC4">
            <w:pPr>
              <w:spacing w:after="0" w:line="240" w:lineRule="auto"/>
              <w:jc w:val="center"/>
              <w:rPr>
                <w:ins w:id="17" w:author="Gregory A Henning" w:date="2025-04-17T14:24:00Z"/>
                <w:rFonts w:ascii="Calibri" w:eastAsia="Times New Roman" w:hAnsi="Calibri" w:cs="Calibri"/>
                <w:color w:val="000000"/>
                <w:kern w:val="0"/>
                <w14:ligatures w14:val="none"/>
              </w:rPr>
            </w:pPr>
            <w:ins w:id="18" w:author="Gregory A Henning" w:date="2025-04-17T14:24:00Z">
              <w:r>
                <w:rPr>
                  <w:rFonts w:ascii="Calibri" w:eastAsia="Times New Roman" w:hAnsi="Calibri" w:cs="Calibri"/>
                  <w:color w:val="000000"/>
                  <w:kern w:val="0"/>
                  <w14:ligatures w14:val="none"/>
                </w:rPr>
                <w:t>4</w:t>
              </w:r>
            </w:ins>
          </w:p>
        </w:tc>
        <w:tc>
          <w:tcPr>
            <w:tcW w:w="2389" w:type="dxa"/>
            <w:tcBorders>
              <w:top w:val="nil"/>
              <w:left w:val="nil"/>
              <w:bottom w:val="single" w:sz="4" w:space="0" w:color="auto"/>
              <w:right w:val="single" w:sz="4" w:space="0" w:color="auto"/>
            </w:tcBorders>
            <w:shd w:val="clear" w:color="000000" w:fill="EDEDED"/>
            <w:noWrap/>
          </w:tcPr>
          <w:p w14:paraId="0A535C5E" w14:textId="293E9D23" w:rsidR="007F4CC4" w:rsidRPr="00533306" w:rsidRDefault="007F4CC4" w:rsidP="007F4CC4">
            <w:pPr>
              <w:spacing w:after="0" w:line="240" w:lineRule="auto"/>
              <w:rPr>
                <w:ins w:id="19" w:author="Gregory A Henning" w:date="2025-04-17T14:24:00Z"/>
                <w:rFonts w:ascii="Calibri" w:eastAsia="Times New Roman" w:hAnsi="Calibri" w:cs="Calibri"/>
                <w:color w:val="000000"/>
                <w:kern w:val="0"/>
                <w14:ligatures w14:val="none"/>
              </w:rPr>
            </w:pPr>
            <w:ins w:id="20" w:author="Gregory A Henning" w:date="2025-04-17T14:27:00Z">
              <w:r w:rsidRPr="008C1414">
                <w:t>Operating Agency</w:t>
              </w:r>
            </w:ins>
          </w:p>
        </w:tc>
        <w:tc>
          <w:tcPr>
            <w:tcW w:w="1330" w:type="dxa"/>
            <w:tcBorders>
              <w:top w:val="nil"/>
              <w:left w:val="nil"/>
              <w:bottom w:val="single" w:sz="4" w:space="0" w:color="auto"/>
              <w:right w:val="nil"/>
            </w:tcBorders>
            <w:shd w:val="clear" w:color="000000" w:fill="EDEDED"/>
            <w:noWrap/>
          </w:tcPr>
          <w:p w14:paraId="3B0B4882" w14:textId="071394D2" w:rsidR="007F4CC4" w:rsidRPr="00533306" w:rsidRDefault="007F4CC4" w:rsidP="007F4CC4">
            <w:pPr>
              <w:spacing w:after="0" w:line="240" w:lineRule="auto"/>
              <w:jc w:val="center"/>
              <w:rPr>
                <w:ins w:id="21" w:author="Gregory A Henning" w:date="2025-04-17T14:24:00Z"/>
                <w:rFonts w:ascii="Calibri" w:eastAsia="Times New Roman" w:hAnsi="Calibri" w:cs="Calibri"/>
                <w:color w:val="000000"/>
                <w:kern w:val="0"/>
                <w14:ligatures w14:val="none"/>
              </w:rPr>
            </w:pPr>
            <w:ins w:id="22" w:author="Gregory A Henning" w:date="2025-04-17T14:26:00Z">
              <w:r w:rsidRPr="007E6ACE">
                <w:t>str</w:t>
              </w:r>
            </w:ins>
          </w:p>
        </w:tc>
        <w:tc>
          <w:tcPr>
            <w:tcW w:w="967" w:type="dxa"/>
            <w:tcBorders>
              <w:top w:val="nil"/>
              <w:left w:val="single" w:sz="4" w:space="0" w:color="auto"/>
              <w:bottom w:val="single" w:sz="4" w:space="0" w:color="auto"/>
              <w:right w:val="single" w:sz="4" w:space="0" w:color="auto"/>
            </w:tcBorders>
            <w:shd w:val="clear" w:color="000000" w:fill="EDEDED"/>
            <w:noWrap/>
          </w:tcPr>
          <w:p w14:paraId="3AE96C35" w14:textId="77777777" w:rsidR="007F4CC4" w:rsidRPr="00533306" w:rsidRDefault="007F4CC4" w:rsidP="007F4CC4">
            <w:pPr>
              <w:spacing w:after="0" w:line="240" w:lineRule="auto"/>
              <w:jc w:val="center"/>
              <w:rPr>
                <w:ins w:id="23" w:author="Gregory A Henning" w:date="2025-04-17T14:24:00Z"/>
                <w:rFonts w:ascii="Calibri" w:eastAsia="Times New Roman" w:hAnsi="Calibri" w:cs="Calibri"/>
                <w:color w:val="000000"/>
                <w:kern w:val="0"/>
                <w14:ligatures w14:val="none"/>
              </w:rPr>
            </w:pPr>
          </w:p>
        </w:tc>
        <w:tc>
          <w:tcPr>
            <w:tcW w:w="6531" w:type="dxa"/>
            <w:tcBorders>
              <w:top w:val="nil"/>
              <w:left w:val="nil"/>
              <w:bottom w:val="single" w:sz="4" w:space="0" w:color="auto"/>
              <w:right w:val="single" w:sz="4" w:space="0" w:color="auto"/>
            </w:tcBorders>
            <w:shd w:val="clear" w:color="auto" w:fill="auto"/>
          </w:tcPr>
          <w:p w14:paraId="27E903F3" w14:textId="3ECD5E42" w:rsidR="007F4CC4" w:rsidRPr="00533306" w:rsidRDefault="007F4CC4" w:rsidP="007F4CC4">
            <w:pPr>
              <w:spacing w:after="0" w:line="240" w:lineRule="auto"/>
              <w:rPr>
                <w:ins w:id="24" w:author="Gregory A Henning" w:date="2025-04-17T14:24:00Z"/>
                <w:rFonts w:ascii="Calibri" w:eastAsia="Times New Roman" w:hAnsi="Calibri" w:cs="Calibri"/>
                <w:color w:val="000000"/>
                <w:kern w:val="0"/>
                <w14:ligatures w14:val="none"/>
              </w:rPr>
            </w:pPr>
            <w:ins w:id="25" w:author="Gregory A Henning" w:date="2025-04-17T14:26:00Z">
              <w:r w:rsidRPr="00534282">
                <w:t>Name of operator, which may have multiple constellations</w:t>
              </w:r>
            </w:ins>
          </w:p>
        </w:tc>
      </w:tr>
      <w:tr w:rsidR="007F4CC4" w:rsidRPr="00533306" w14:paraId="1C608FB2" w14:textId="77777777" w:rsidTr="007F4CC4">
        <w:trPr>
          <w:trHeight w:val="600"/>
          <w:ins w:id="26" w:author="Gregory A Henning" w:date="2025-04-17T14:24:00Z"/>
        </w:trPr>
        <w:tc>
          <w:tcPr>
            <w:tcW w:w="1165" w:type="dxa"/>
            <w:gridSpan w:val="2"/>
            <w:vMerge/>
            <w:tcBorders>
              <w:top w:val="single" w:sz="4" w:space="0" w:color="auto"/>
              <w:left w:val="single" w:sz="4" w:space="0" w:color="auto"/>
              <w:bottom w:val="single" w:sz="4" w:space="0" w:color="000000"/>
              <w:right w:val="single" w:sz="4" w:space="0" w:color="000000"/>
            </w:tcBorders>
            <w:vAlign w:val="center"/>
          </w:tcPr>
          <w:p w14:paraId="6FCD5E67" w14:textId="77777777" w:rsidR="007F4CC4" w:rsidRPr="00533306" w:rsidRDefault="007F4CC4" w:rsidP="007F4CC4">
            <w:pPr>
              <w:spacing w:after="0" w:line="240" w:lineRule="auto"/>
              <w:jc w:val="center"/>
              <w:rPr>
                <w:ins w:id="27" w:author="Gregory A Henning" w:date="2025-04-17T14:24:00Z"/>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tcPr>
          <w:p w14:paraId="34AB7B19" w14:textId="77D74601" w:rsidR="007F4CC4" w:rsidRPr="00533306" w:rsidRDefault="007F4CC4" w:rsidP="007F4CC4">
            <w:pPr>
              <w:spacing w:after="0" w:line="240" w:lineRule="auto"/>
              <w:jc w:val="center"/>
              <w:rPr>
                <w:ins w:id="28" w:author="Gregory A Henning" w:date="2025-04-17T14:24:00Z"/>
                <w:rFonts w:ascii="Calibri" w:eastAsia="Times New Roman" w:hAnsi="Calibri" w:cs="Calibri"/>
                <w:color w:val="000000"/>
                <w:kern w:val="0"/>
                <w14:ligatures w14:val="none"/>
              </w:rPr>
            </w:pPr>
            <w:ins w:id="29" w:author="Gregory A Henning" w:date="2025-04-17T14:24:00Z">
              <w:r>
                <w:rPr>
                  <w:rFonts w:ascii="Calibri" w:eastAsia="Times New Roman" w:hAnsi="Calibri" w:cs="Calibri"/>
                  <w:color w:val="000000"/>
                  <w:kern w:val="0"/>
                  <w14:ligatures w14:val="none"/>
                </w:rPr>
                <w:t>5</w:t>
              </w:r>
            </w:ins>
          </w:p>
        </w:tc>
        <w:tc>
          <w:tcPr>
            <w:tcW w:w="2389" w:type="dxa"/>
            <w:tcBorders>
              <w:top w:val="nil"/>
              <w:left w:val="nil"/>
              <w:bottom w:val="single" w:sz="4" w:space="0" w:color="auto"/>
              <w:right w:val="single" w:sz="4" w:space="0" w:color="auto"/>
            </w:tcBorders>
            <w:shd w:val="clear" w:color="000000" w:fill="EDEDED"/>
            <w:noWrap/>
          </w:tcPr>
          <w:p w14:paraId="319E344B" w14:textId="621F163D" w:rsidR="007F4CC4" w:rsidRPr="00533306" w:rsidRDefault="007F4CC4" w:rsidP="007F4CC4">
            <w:pPr>
              <w:spacing w:after="0" w:line="240" w:lineRule="auto"/>
              <w:rPr>
                <w:ins w:id="30" w:author="Gregory A Henning" w:date="2025-04-17T14:24:00Z"/>
                <w:rFonts w:ascii="Calibri" w:eastAsia="Times New Roman" w:hAnsi="Calibri" w:cs="Calibri"/>
                <w:color w:val="000000"/>
                <w:kern w:val="0"/>
                <w14:ligatures w14:val="none"/>
              </w:rPr>
            </w:pPr>
            <w:ins w:id="31" w:author="Gregory A Henning" w:date="2025-04-17T14:27:00Z">
              <w:r w:rsidRPr="008C1414">
                <w:t>Constellation Name</w:t>
              </w:r>
            </w:ins>
          </w:p>
        </w:tc>
        <w:tc>
          <w:tcPr>
            <w:tcW w:w="1330" w:type="dxa"/>
            <w:tcBorders>
              <w:top w:val="nil"/>
              <w:left w:val="nil"/>
              <w:bottom w:val="single" w:sz="4" w:space="0" w:color="auto"/>
              <w:right w:val="nil"/>
            </w:tcBorders>
            <w:shd w:val="clear" w:color="000000" w:fill="EDEDED"/>
            <w:noWrap/>
          </w:tcPr>
          <w:p w14:paraId="1D48DC4B" w14:textId="154103D9" w:rsidR="007F4CC4" w:rsidRPr="00533306" w:rsidRDefault="007F4CC4" w:rsidP="007F4CC4">
            <w:pPr>
              <w:spacing w:after="0" w:line="240" w:lineRule="auto"/>
              <w:jc w:val="center"/>
              <w:rPr>
                <w:ins w:id="32" w:author="Gregory A Henning" w:date="2025-04-17T14:24:00Z"/>
                <w:rFonts w:ascii="Calibri" w:eastAsia="Times New Roman" w:hAnsi="Calibri" w:cs="Calibri"/>
                <w:color w:val="000000"/>
                <w:kern w:val="0"/>
                <w14:ligatures w14:val="none"/>
              </w:rPr>
            </w:pPr>
            <w:ins w:id="33" w:author="Gregory A Henning" w:date="2025-04-17T14:26:00Z">
              <w:r w:rsidRPr="007E6ACE">
                <w:t>str</w:t>
              </w:r>
            </w:ins>
          </w:p>
        </w:tc>
        <w:tc>
          <w:tcPr>
            <w:tcW w:w="967" w:type="dxa"/>
            <w:tcBorders>
              <w:top w:val="nil"/>
              <w:left w:val="single" w:sz="4" w:space="0" w:color="auto"/>
              <w:bottom w:val="single" w:sz="4" w:space="0" w:color="auto"/>
              <w:right w:val="single" w:sz="4" w:space="0" w:color="auto"/>
            </w:tcBorders>
            <w:shd w:val="clear" w:color="000000" w:fill="EDEDED"/>
            <w:noWrap/>
          </w:tcPr>
          <w:p w14:paraId="0F37E1D2" w14:textId="77777777" w:rsidR="007F4CC4" w:rsidRPr="00533306" w:rsidRDefault="007F4CC4" w:rsidP="007F4CC4">
            <w:pPr>
              <w:spacing w:after="0" w:line="240" w:lineRule="auto"/>
              <w:jc w:val="center"/>
              <w:rPr>
                <w:ins w:id="34" w:author="Gregory A Henning" w:date="2025-04-17T14:24:00Z"/>
                <w:rFonts w:ascii="Calibri" w:eastAsia="Times New Roman" w:hAnsi="Calibri" w:cs="Calibri"/>
                <w:color w:val="000000"/>
                <w:kern w:val="0"/>
                <w14:ligatures w14:val="none"/>
              </w:rPr>
            </w:pPr>
          </w:p>
        </w:tc>
        <w:tc>
          <w:tcPr>
            <w:tcW w:w="6531" w:type="dxa"/>
            <w:tcBorders>
              <w:top w:val="nil"/>
              <w:left w:val="nil"/>
              <w:bottom w:val="single" w:sz="4" w:space="0" w:color="auto"/>
              <w:right w:val="single" w:sz="4" w:space="0" w:color="auto"/>
            </w:tcBorders>
            <w:shd w:val="clear" w:color="auto" w:fill="auto"/>
          </w:tcPr>
          <w:p w14:paraId="6DDEEE15" w14:textId="67A5CF6F" w:rsidR="007F4CC4" w:rsidRPr="00533306" w:rsidRDefault="007F4CC4" w:rsidP="007F4CC4">
            <w:pPr>
              <w:spacing w:after="0" w:line="240" w:lineRule="auto"/>
              <w:rPr>
                <w:ins w:id="35" w:author="Gregory A Henning" w:date="2025-04-17T14:24:00Z"/>
                <w:rFonts w:ascii="Calibri" w:eastAsia="Times New Roman" w:hAnsi="Calibri" w:cs="Calibri"/>
                <w:color w:val="000000"/>
                <w:kern w:val="0"/>
                <w14:ligatures w14:val="none"/>
              </w:rPr>
            </w:pPr>
            <w:ins w:id="36" w:author="Gregory A Henning" w:date="2025-04-17T14:26:00Z">
              <w:r w:rsidRPr="00534282">
                <w:t>Unique constellation name to distinguish from other that an operator may own</w:t>
              </w:r>
            </w:ins>
          </w:p>
        </w:tc>
      </w:tr>
      <w:tr w:rsidR="007F4CC4" w:rsidRPr="00533306" w14:paraId="345D4012" w14:textId="77777777" w:rsidTr="007F4CC4">
        <w:tblPrEx>
          <w:tblW w:w="13045" w:type="dxa"/>
          <w:tblPrExChange w:id="37" w:author="Gregory A Henning" w:date="2025-04-17T14:24:00Z">
            <w:tblPrEx>
              <w:tblW w:w="13045" w:type="dxa"/>
            </w:tblPrEx>
          </w:tblPrExChange>
        </w:tblPrEx>
        <w:trPr>
          <w:trHeight w:val="600"/>
          <w:trPrChange w:id="38" w:author="Gregory A Henning" w:date="2025-04-17T14:24:00Z">
            <w:trPr>
              <w:gridAfter w:val="0"/>
              <w:trHeight w:val="600"/>
            </w:trPr>
          </w:trPrChange>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Change w:id="39" w:author="Gregory A Henning" w:date="2025-04-17T14:24:00Z">
              <w:tcPr>
                <w:tcW w:w="1165" w:type="dxa"/>
                <w:gridSpan w:val="3"/>
                <w:vMerge/>
                <w:tcBorders>
                  <w:top w:val="single" w:sz="4" w:space="0" w:color="auto"/>
                  <w:left w:val="single" w:sz="4" w:space="0" w:color="auto"/>
                  <w:bottom w:val="single" w:sz="4" w:space="0" w:color="000000"/>
                  <w:right w:val="single" w:sz="4" w:space="0" w:color="000000"/>
                </w:tcBorders>
                <w:vAlign w:val="center"/>
                <w:hideMark/>
              </w:tcPr>
            </w:tcPrChange>
          </w:tcPr>
          <w:p w14:paraId="62807843"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EDEDED"/>
            <w:noWrap/>
            <w:hideMark/>
            <w:tcPrChange w:id="40" w:author="Gregory A Henning" w:date="2025-04-17T14:24:00Z">
              <w:tcPr>
                <w:tcW w:w="610" w:type="dxa"/>
                <w:gridSpan w:val="2"/>
                <w:tcBorders>
                  <w:top w:val="nil"/>
                  <w:left w:val="nil"/>
                  <w:bottom w:val="single" w:sz="4" w:space="0" w:color="auto"/>
                  <w:right w:val="single" w:sz="4" w:space="0" w:color="auto"/>
                </w:tcBorders>
                <w:shd w:val="clear" w:color="000000" w:fill="EDEDED"/>
                <w:noWrap/>
                <w:hideMark/>
              </w:tcPr>
            </w:tcPrChange>
          </w:tcPr>
          <w:p w14:paraId="7592932E" w14:textId="5B2B419B" w:rsidR="007F4CC4" w:rsidRPr="00533306" w:rsidRDefault="007F4CC4" w:rsidP="007F4CC4">
            <w:pPr>
              <w:spacing w:after="0" w:line="240" w:lineRule="auto"/>
              <w:jc w:val="center"/>
              <w:rPr>
                <w:rFonts w:ascii="Calibri" w:eastAsia="Times New Roman" w:hAnsi="Calibri" w:cs="Calibri"/>
                <w:color w:val="000000"/>
                <w:kern w:val="0"/>
                <w14:ligatures w14:val="none"/>
              </w:rPr>
            </w:pPr>
            <w:ins w:id="41" w:author="Gregory A Henning" w:date="2025-04-17T14:24:00Z">
              <w:r>
                <w:rPr>
                  <w:rFonts w:ascii="Calibri" w:eastAsia="Times New Roman" w:hAnsi="Calibri" w:cs="Calibri"/>
                  <w:color w:val="000000"/>
                  <w:kern w:val="0"/>
                  <w14:ligatures w14:val="none"/>
                </w:rPr>
                <w:t>6</w:t>
              </w:r>
            </w:ins>
            <w:del w:id="42" w:author="Gregory A Henning" w:date="2025-04-17T14:24:00Z">
              <w:r w:rsidRPr="00533306" w:rsidDel="00C158D8">
                <w:rPr>
                  <w:rFonts w:ascii="Calibri" w:eastAsia="Times New Roman" w:hAnsi="Calibri" w:cs="Calibri"/>
                  <w:color w:val="000000"/>
                  <w:kern w:val="0"/>
                  <w14:ligatures w14:val="none"/>
                </w:rPr>
                <w:delText>3</w:delText>
              </w:r>
            </w:del>
          </w:p>
        </w:tc>
        <w:tc>
          <w:tcPr>
            <w:tcW w:w="2389" w:type="dxa"/>
            <w:tcBorders>
              <w:top w:val="nil"/>
              <w:left w:val="nil"/>
              <w:bottom w:val="single" w:sz="4" w:space="0" w:color="auto"/>
              <w:right w:val="single" w:sz="4" w:space="0" w:color="auto"/>
            </w:tcBorders>
            <w:shd w:val="clear" w:color="000000" w:fill="EDEDED"/>
            <w:noWrap/>
            <w:tcPrChange w:id="43" w:author="Gregory A Henning" w:date="2025-04-17T14:24:00Z">
              <w:tcPr>
                <w:tcW w:w="2389" w:type="dxa"/>
                <w:gridSpan w:val="2"/>
                <w:tcBorders>
                  <w:top w:val="nil"/>
                  <w:left w:val="nil"/>
                  <w:bottom w:val="single" w:sz="4" w:space="0" w:color="auto"/>
                  <w:right w:val="single" w:sz="4" w:space="0" w:color="auto"/>
                </w:tcBorders>
                <w:shd w:val="clear" w:color="000000" w:fill="EDEDED"/>
                <w:noWrap/>
              </w:tcPr>
            </w:tcPrChange>
          </w:tcPr>
          <w:p w14:paraId="13253AAF" w14:textId="5DA509C9" w:rsidR="007F4CC4" w:rsidRPr="00533306" w:rsidRDefault="007F4CC4" w:rsidP="007F4CC4">
            <w:pPr>
              <w:spacing w:after="0" w:line="240" w:lineRule="auto"/>
              <w:rPr>
                <w:rFonts w:ascii="Calibri" w:eastAsia="Times New Roman" w:hAnsi="Calibri" w:cs="Calibri"/>
                <w:color w:val="000000"/>
                <w:kern w:val="0"/>
                <w14:ligatures w14:val="none"/>
              </w:rPr>
            </w:pPr>
            <w:ins w:id="44" w:author="Gregory A Henning" w:date="2025-04-17T14:27:00Z">
              <w:r w:rsidRPr="008C1414">
                <w:t>Constellation Shell ID</w:t>
              </w:r>
            </w:ins>
            <w:del w:id="45" w:author="Gregory A Henning" w:date="2025-04-17T14:24:00Z">
              <w:r w:rsidRPr="00533306" w:rsidDel="00C158D8">
                <w:rPr>
                  <w:rFonts w:ascii="Calibri" w:eastAsia="Times New Roman" w:hAnsi="Calibri" w:cs="Calibri"/>
                  <w:color w:val="000000"/>
                  <w:kern w:val="0"/>
                  <w14:ligatures w14:val="none"/>
                </w:rPr>
                <w:delText>Parent ID</w:delText>
              </w:r>
            </w:del>
          </w:p>
        </w:tc>
        <w:tc>
          <w:tcPr>
            <w:tcW w:w="1330" w:type="dxa"/>
            <w:tcBorders>
              <w:top w:val="nil"/>
              <w:left w:val="nil"/>
              <w:bottom w:val="single" w:sz="4" w:space="0" w:color="auto"/>
              <w:right w:val="nil"/>
            </w:tcBorders>
            <w:shd w:val="clear" w:color="000000" w:fill="EDEDED"/>
            <w:noWrap/>
            <w:tcPrChange w:id="46" w:author="Gregory A Henning" w:date="2025-04-17T14:24:00Z">
              <w:tcPr>
                <w:tcW w:w="1064" w:type="dxa"/>
                <w:gridSpan w:val="2"/>
                <w:tcBorders>
                  <w:top w:val="nil"/>
                  <w:left w:val="nil"/>
                  <w:bottom w:val="single" w:sz="4" w:space="0" w:color="auto"/>
                  <w:right w:val="nil"/>
                </w:tcBorders>
                <w:shd w:val="clear" w:color="000000" w:fill="EDEDED"/>
                <w:noWrap/>
              </w:tcPr>
            </w:tcPrChange>
          </w:tcPr>
          <w:p w14:paraId="1648FF81" w14:textId="7A3D6136" w:rsidR="007F4CC4" w:rsidRPr="00533306" w:rsidRDefault="007F4CC4" w:rsidP="007F4CC4">
            <w:pPr>
              <w:spacing w:after="0" w:line="240" w:lineRule="auto"/>
              <w:jc w:val="center"/>
              <w:rPr>
                <w:rFonts w:ascii="Calibri" w:eastAsia="Times New Roman" w:hAnsi="Calibri" w:cs="Calibri"/>
                <w:color w:val="000000"/>
                <w:kern w:val="0"/>
                <w14:ligatures w14:val="none"/>
              </w:rPr>
            </w:pPr>
            <w:ins w:id="47" w:author="Gregory A Henning" w:date="2025-04-17T14:26:00Z">
              <w:r w:rsidRPr="007E6ACE">
                <w:t>int/str</w:t>
              </w:r>
            </w:ins>
            <w:del w:id="48" w:author="Gregory A Henning" w:date="2025-04-17T14:24:00Z">
              <w:r w:rsidRPr="00533306" w:rsidDel="00C158D8">
                <w:rPr>
                  <w:rFonts w:ascii="Calibri" w:eastAsia="Times New Roman" w:hAnsi="Calibri" w:cs="Calibri"/>
                  <w:color w:val="000000"/>
                  <w:kern w:val="0"/>
                  <w14:ligatures w14:val="none"/>
                </w:rPr>
                <w:delText>int/str</w:delText>
              </w:r>
            </w:del>
          </w:p>
        </w:tc>
        <w:tc>
          <w:tcPr>
            <w:tcW w:w="967" w:type="dxa"/>
            <w:tcBorders>
              <w:top w:val="nil"/>
              <w:left w:val="single" w:sz="4" w:space="0" w:color="auto"/>
              <w:bottom w:val="single" w:sz="4" w:space="0" w:color="auto"/>
              <w:right w:val="single" w:sz="4" w:space="0" w:color="auto"/>
            </w:tcBorders>
            <w:shd w:val="clear" w:color="000000" w:fill="EDEDED"/>
            <w:noWrap/>
            <w:tcPrChange w:id="49" w:author="Gregory A Henning" w:date="2025-04-17T14:24:00Z">
              <w:tcPr>
                <w:tcW w:w="967" w:type="dxa"/>
                <w:gridSpan w:val="2"/>
                <w:tcBorders>
                  <w:top w:val="nil"/>
                  <w:left w:val="single" w:sz="4" w:space="0" w:color="auto"/>
                  <w:bottom w:val="single" w:sz="4" w:space="0" w:color="auto"/>
                  <w:right w:val="single" w:sz="4" w:space="0" w:color="auto"/>
                </w:tcBorders>
                <w:shd w:val="clear" w:color="000000" w:fill="EDEDED"/>
                <w:noWrap/>
              </w:tcPr>
            </w:tcPrChange>
          </w:tcPr>
          <w:p w14:paraId="097EA69F" w14:textId="071D7AF7" w:rsidR="007F4CC4" w:rsidRPr="00533306" w:rsidRDefault="007F4CC4" w:rsidP="007F4CC4">
            <w:pPr>
              <w:spacing w:after="0" w:line="240" w:lineRule="auto"/>
              <w:jc w:val="center"/>
              <w:rPr>
                <w:rFonts w:ascii="Calibri" w:eastAsia="Times New Roman" w:hAnsi="Calibri" w:cs="Calibri"/>
                <w:color w:val="000000"/>
                <w:kern w:val="0"/>
                <w14:ligatures w14:val="none"/>
              </w:rPr>
            </w:pPr>
            <w:del w:id="50" w:author="Gregory A Henning" w:date="2025-04-17T14:24:00Z">
              <w:r w:rsidRPr="00533306" w:rsidDel="00C158D8">
                <w:rPr>
                  <w:rFonts w:ascii="Calibri" w:eastAsia="Times New Roman" w:hAnsi="Calibri" w:cs="Calibri"/>
                  <w:color w:val="000000"/>
                  <w:kern w:val="0"/>
                  <w14:ligatures w14:val="none"/>
                </w:rPr>
                <w:delText> </w:delText>
              </w:r>
            </w:del>
          </w:p>
        </w:tc>
        <w:tc>
          <w:tcPr>
            <w:tcW w:w="6531" w:type="dxa"/>
            <w:tcBorders>
              <w:top w:val="nil"/>
              <w:left w:val="nil"/>
              <w:bottom w:val="single" w:sz="4" w:space="0" w:color="auto"/>
              <w:right w:val="single" w:sz="4" w:space="0" w:color="auto"/>
            </w:tcBorders>
            <w:shd w:val="clear" w:color="auto" w:fill="auto"/>
            <w:tcPrChange w:id="51" w:author="Gregory A Henning" w:date="2025-04-17T14:24:00Z">
              <w:tcPr>
                <w:tcW w:w="6850" w:type="dxa"/>
                <w:gridSpan w:val="2"/>
                <w:tcBorders>
                  <w:top w:val="nil"/>
                  <w:left w:val="nil"/>
                  <w:bottom w:val="single" w:sz="4" w:space="0" w:color="auto"/>
                  <w:right w:val="single" w:sz="4" w:space="0" w:color="auto"/>
                </w:tcBorders>
                <w:shd w:val="clear" w:color="auto" w:fill="auto"/>
              </w:tcPr>
            </w:tcPrChange>
          </w:tcPr>
          <w:p w14:paraId="5ACAE26C" w14:textId="5F13BDC6" w:rsidR="007F4CC4" w:rsidRPr="00533306" w:rsidRDefault="007F4CC4" w:rsidP="007F4CC4">
            <w:pPr>
              <w:spacing w:after="0" w:line="240" w:lineRule="auto"/>
              <w:rPr>
                <w:rFonts w:ascii="Calibri" w:eastAsia="Times New Roman" w:hAnsi="Calibri" w:cs="Calibri"/>
                <w:color w:val="000000"/>
                <w:kern w:val="0"/>
                <w14:ligatures w14:val="none"/>
              </w:rPr>
            </w:pPr>
            <w:ins w:id="52" w:author="Gregory A Henning" w:date="2025-04-17T14:26:00Z">
              <w:r w:rsidRPr="00534282">
                <w:t>Operators often have multiple constellation shells - integer value to identify, in average altitude order</w:t>
              </w:r>
            </w:ins>
            <w:del w:id="53" w:author="Gregory A Henning" w:date="2025-04-17T14:24:00Z">
              <w:r w:rsidRPr="00533306" w:rsidDel="00C158D8">
                <w:rPr>
                  <w:rFonts w:ascii="Calibri" w:eastAsia="Times New Roman" w:hAnsi="Calibri" w:cs="Calibri"/>
                  <w:color w:val="000000"/>
                  <w:kern w:val="0"/>
                  <w14:ligatures w14:val="none"/>
                </w:rPr>
                <w:delText>Debris fragments or other derivative objects that are whole or part of parent object. N/A for original object.</w:delText>
              </w:r>
            </w:del>
          </w:p>
        </w:tc>
      </w:tr>
      <w:tr w:rsidR="007F4CC4" w:rsidRPr="00533306" w14:paraId="73E5A468" w14:textId="77777777" w:rsidTr="007F4CC4">
        <w:trPr>
          <w:trHeight w:val="300"/>
        </w:trPr>
        <w:tc>
          <w:tcPr>
            <w:tcW w:w="1165" w:type="dxa"/>
            <w:gridSpan w:val="2"/>
            <w:vMerge w:val="restart"/>
            <w:tcBorders>
              <w:top w:val="single" w:sz="4" w:space="0" w:color="auto"/>
              <w:left w:val="single" w:sz="4" w:space="0" w:color="auto"/>
              <w:bottom w:val="single" w:sz="4" w:space="0" w:color="000000"/>
              <w:right w:val="single" w:sz="4" w:space="0" w:color="000000"/>
            </w:tcBorders>
            <w:shd w:val="clear" w:color="000000" w:fill="8EA9DB"/>
            <w:textDirection w:val="btLr"/>
            <w:vAlign w:val="center"/>
            <w:hideMark/>
          </w:tcPr>
          <w:p w14:paraId="786FCF86"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Physical Characteristics</w:t>
            </w:r>
          </w:p>
        </w:tc>
        <w:tc>
          <w:tcPr>
            <w:tcW w:w="663" w:type="dxa"/>
            <w:tcBorders>
              <w:top w:val="nil"/>
              <w:left w:val="nil"/>
              <w:bottom w:val="single" w:sz="4" w:space="0" w:color="auto"/>
              <w:right w:val="single" w:sz="4" w:space="0" w:color="auto"/>
            </w:tcBorders>
            <w:shd w:val="clear" w:color="000000" w:fill="DDEBF7"/>
            <w:noWrap/>
            <w:hideMark/>
          </w:tcPr>
          <w:p w14:paraId="7479317A" w14:textId="040688AA" w:rsidR="007F4CC4" w:rsidRPr="00533306" w:rsidRDefault="007F4CC4" w:rsidP="007F4CC4">
            <w:pPr>
              <w:spacing w:after="0" w:line="240" w:lineRule="auto"/>
              <w:jc w:val="center"/>
              <w:rPr>
                <w:rFonts w:ascii="Calibri" w:eastAsia="Times New Roman" w:hAnsi="Calibri" w:cs="Calibri"/>
                <w:color w:val="000000"/>
                <w:kern w:val="0"/>
                <w14:ligatures w14:val="none"/>
              </w:rPr>
            </w:pPr>
            <w:ins w:id="54" w:author="Gregory A Henning" w:date="2025-04-17T14:27:00Z">
              <w:r w:rsidRPr="005E3C48">
                <w:t>7</w:t>
              </w:r>
            </w:ins>
            <w:del w:id="55" w:author="Gregory A Henning" w:date="2025-04-17T14:27:00Z">
              <w:r w:rsidRPr="00533306" w:rsidDel="00BA72FC">
                <w:rPr>
                  <w:rFonts w:ascii="Calibri" w:eastAsia="Times New Roman" w:hAnsi="Calibri" w:cs="Calibri"/>
                  <w:color w:val="000000"/>
                  <w:kern w:val="0"/>
                  <w14:ligatures w14:val="none"/>
                </w:rPr>
                <w:delText>4</w:delText>
              </w:r>
            </w:del>
          </w:p>
        </w:tc>
        <w:tc>
          <w:tcPr>
            <w:tcW w:w="2389" w:type="dxa"/>
            <w:tcBorders>
              <w:top w:val="nil"/>
              <w:left w:val="nil"/>
              <w:bottom w:val="single" w:sz="4" w:space="0" w:color="auto"/>
              <w:right w:val="single" w:sz="4" w:space="0" w:color="auto"/>
            </w:tcBorders>
            <w:shd w:val="clear" w:color="000000" w:fill="DDEBF7"/>
            <w:noWrap/>
            <w:hideMark/>
          </w:tcPr>
          <w:p w14:paraId="686C0171"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Mass</w:t>
            </w:r>
          </w:p>
        </w:tc>
        <w:tc>
          <w:tcPr>
            <w:tcW w:w="1330" w:type="dxa"/>
            <w:tcBorders>
              <w:top w:val="nil"/>
              <w:left w:val="nil"/>
              <w:bottom w:val="single" w:sz="4" w:space="0" w:color="auto"/>
              <w:right w:val="nil"/>
            </w:tcBorders>
            <w:shd w:val="clear" w:color="000000" w:fill="DDEBF7"/>
            <w:noWrap/>
            <w:hideMark/>
          </w:tcPr>
          <w:p w14:paraId="12802A17"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59DB664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kg</w:t>
            </w:r>
          </w:p>
        </w:tc>
        <w:tc>
          <w:tcPr>
            <w:tcW w:w="6531" w:type="dxa"/>
            <w:tcBorders>
              <w:top w:val="nil"/>
              <w:left w:val="nil"/>
              <w:bottom w:val="single" w:sz="4" w:space="0" w:color="auto"/>
              <w:right w:val="single" w:sz="4" w:space="0" w:color="auto"/>
            </w:tcBorders>
            <w:shd w:val="clear" w:color="auto" w:fill="auto"/>
            <w:hideMark/>
          </w:tcPr>
          <w:p w14:paraId="50EECAC4"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6E2BFC9A"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4BE1168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15291BEC" w14:textId="13D2427F" w:rsidR="007F4CC4" w:rsidRPr="00533306" w:rsidRDefault="007F4CC4" w:rsidP="007F4CC4">
            <w:pPr>
              <w:spacing w:after="0" w:line="240" w:lineRule="auto"/>
              <w:jc w:val="center"/>
              <w:rPr>
                <w:rFonts w:ascii="Calibri" w:eastAsia="Times New Roman" w:hAnsi="Calibri" w:cs="Calibri"/>
                <w:color w:val="000000"/>
                <w:kern w:val="0"/>
                <w14:ligatures w14:val="none"/>
              </w:rPr>
            </w:pPr>
            <w:ins w:id="56" w:author="Gregory A Henning" w:date="2025-04-17T14:27:00Z">
              <w:r w:rsidRPr="005E3C48">
                <w:t>8</w:t>
              </w:r>
            </w:ins>
            <w:del w:id="57" w:author="Gregory A Henning" w:date="2025-04-17T14:27:00Z">
              <w:r w:rsidRPr="00533306" w:rsidDel="00BA72FC">
                <w:rPr>
                  <w:rFonts w:ascii="Calibri" w:eastAsia="Times New Roman" w:hAnsi="Calibri" w:cs="Calibri"/>
                  <w:color w:val="000000"/>
                  <w:kern w:val="0"/>
                  <w14:ligatures w14:val="none"/>
                </w:rPr>
                <w:delText>5</w:delText>
              </w:r>
            </w:del>
          </w:p>
        </w:tc>
        <w:tc>
          <w:tcPr>
            <w:tcW w:w="2389" w:type="dxa"/>
            <w:tcBorders>
              <w:top w:val="nil"/>
              <w:left w:val="nil"/>
              <w:bottom w:val="single" w:sz="4" w:space="0" w:color="auto"/>
              <w:right w:val="single" w:sz="4" w:space="0" w:color="auto"/>
            </w:tcBorders>
            <w:shd w:val="clear" w:color="000000" w:fill="DDEBF7"/>
            <w:noWrap/>
            <w:hideMark/>
          </w:tcPr>
          <w:p w14:paraId="6520E408"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CSA</w:t>
            </w:r>
          </w:p>
        </w:tc>
        <w:tc>
          <w:tcPr>
            <w:tcW w:w="1330" w:type="dxa"/>
            <w:tcBorders>
              <w:top w:val="nil"/>
              <w:left w:val="nil"/>
              <w:bottom w:val="single" w:sz="4" w:space="0" w:color="auto"/>
              <w:right w:val="nil"/>
            </w:tcBorders>
            <w:shd w:val="clear" w:color="000000" w:fill="DDEBF7"/>
            <w:noWrap/>
            <w:hideMark/>
          </w:tcPr>
          <w:p w14:paraId="39D8E2B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507D8DB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m^2</w:t>
            </w:r>
          </w:p>
        </w:tc>
        <w:tc>
          <w:tcPr>
            <w:tcW w:w="6531" w:type="dxa"/>
            <w:tcBorders>
              <w:top w:val="nil"/>
              <w:left w:val="nil"/>
              <w:bottom w:val="single" w:sz="4" w:space="0" w:color="auto"/>
              <w:right w:val="single" w:sz="4" w:space="0" w:color="auto"/>
            </w:tcBorders>
            <w:shd w:val="clear" w:color="auto" w:fill="auto"/>
            <w:hideMark/>
          </w:tcPr>
          <w:p w14:paraId="7BB1C6FE"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Average cross-sectional area</w:t>
            </w:r>
          </w:p>
        </w:tc>
      </w:tr>
      <w:tr w:rsidR="007F4CC4" w:rsidRPr="00533306" w14:paraId="44F86835"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2886836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4B6AD536" w14:textId="331EBA9A" w:rsidR="007F4CC4" w:rsidRPr="00533306" w:rsidRDefault="007F4CC4" w:rsidP="007F4CC4">
            <w:pPr>
              <w:spacing w:after="0" w:line="240" w:lineRule="auto"/>
              <w:jc w:val="center"/>
              <w:rPr>
                <w:rFonts w:ascii="Calibri" w:eastAsia="Times New Roman" w:hAnsi="Calibri" w:cs="Calibri"/>
                <w:color w:val="000000"/>
                <w:kern w:val="0"/>
                <w14:ligatures w14:val="none"/>
              </w:rPr>
            </w:pPr>
            <w:ins w:id="58" w:author="Gregory A Henning" w:date="2025-04-17T14:27:00Z">
              <w:r w:rsidRPr="005E3C48">
                <w:t>9</w:t>
              </w:r>
            </w:ins>
            <w:del w:id="59" w:author="Gregory A Henning" w:date="2025-04-17T14:27:00Z">
              <w:r w:rsidRPr="00533306" w:rsidDel="00BA72FC">
                <w:rPr>
                  <w:rFonts w:ascii="Calibri" w:eastAsia="Times New Roman" w:hAnsi="Calibri" w:cs="Calibri"/>
                  <w:color w:val="000000"/>
                  <w:kern w:val="0"/>
                  <w14:ligatures w14:val="none"/>
                </w:rPr>
                <w:delText>6</w:delText>
              </w:r>
            </w:del>
          </w:p>
        </w:tc>
        <w:tc>
          <w:tcPr>
            <w:tcW w:w="2389" w:type="dxa"/>
            <w:tcBorders>
              <w:top w:val="nil"/>
              <w:left w:val="nil"/>
              <w:bottom w:val="single" w:sz="4" w:space="0" w:color="auto"/>
              <w:right w:val="single" w:sz="4" w:space="0" w:color="auto"/>
            </w:tcBorders>
            <w:shd w:val="clear" w:color="000000" w:fill="DDEBF7"/>
            <w:noWrap/>
            <w:hideMark/>
          </w:tcPr>
          <w:p w14:paraId="5C826290"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Diameter_LCOLA</w:t>
            </w:r>
          </w:p>
        </w:tc>
        <w:tc>
          <w:tcPr>
            <w:tcW w:w="1330" w:type="dxa"/>
            <w:tcBorders>
              <w:top w:val="nil"/>
              <w:left w:val="nil"/>
              <w:bottom w:val="single" w:sz="4" w:space="0" w:color="auto"/>
              <w:right w:val="nil"/>
            </w:tcBorders>
            <w:shd w:val="clear" w:color="000000" w:fill="DDEBF7"/>
            <w:noWrap/>
            <w:hideMark/>
          </w:tcPr>
          <w:p w14:paraId="110C286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1A759A3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2CAA9B7B"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The maximum dimension (used for LCOLA)</w:t>
            </w:r>
          </w:p>
          <w:p w14:paraId="281B938E"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d_lcola = sqrt(3)*A  = 1.732*A for cube of side A</w:t>
            </w:r>
          </w:p>
        </w:tc>
      </w:tr>
      <w:tr w:rsidR="007F4CC4" w:rsidRPr="00533306" w14:paraId="364F8BE9"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08C286E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29BD4679" w14:textId="633186B3" w:rsidR="007F4CC4" w:rsidRPr="00533306" w:rsidRDefault="007F4CC4" w:rsidP="007F4CC4">
            <w:pPr>
              <w:spacing w:after="0" w:line="240" w:lineRule="auto"/>
              <w:jc w:val="center"/>
              <w:rPr>
                <w:rFonts w:ascii="Calibri" w:eastAsia="Times New Roman" w:hAnsi="Calibri" w:cs="Calibri"/>
                <w:color w:val="000000"/>
                <w:kern w:val="0"/>
                <w14:ligatures w14:val="none"/>
              </w:rPr>
            </w:pPr>
            <w:ins w:id="60" w:author="Gregory A Henning" w:date="2025-04-17T14:27:00Z">
              <w:r w:rsidRPr="005E3C48">
                <w:t>10</w:t>
              </w:r>
            </w:ins>
            <w:del w:id="61" w:author="Gregory A Henning" w:date="2025-04-17T14:27:00Z">
              <w:r w:rsidRPr="00533306" w:rsidDel="00BA72FC">
                <w:rPr>
                  <w:rFonts w:ascii="Calibri" w:eastAsia="Times New Roman" w:hAnsi="Calibri" w:cs="Calibri"/>
                  <w:color w:val="000000"/>
                  <w:kern w:val="0"/>
                  <w14:ligatures w14:val="none"/>
                </w:rPr>
                <w:delText>7</w:delText>
              </w:r>
            </w:del>
          </w:p>
        </w:tc>
        <w:tc>
          <w:tcPr>
            <w:tcW w:w="2389" w:type="dxa"/>
            <w:tcBorders>
              <w:top w:val="nil"/>
              <w:left w:val="nil"/>
              <w:bottom w:val="single" w:sz="4" w:space="0" w:color="auto"/>
              <w:right w:val="single" w:sz="4" w:space="0" w:color="auto"/>
            </w:tcBorders>
            <w:shd w:val="clear" w:color="000000" w:fill="DDEBF7"/>
            <w:noWrap/>
            <w:hideMark/>
          </w:tcPr>
          <w:p w14:paraId="5D45568A"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Diameter_Tumbling</w:t>
            </w:r>
          </w:p>
        </w:tc>
        <w:tc>
          <w:tcPr>
            <w:tcW w:w="1330" w:type="dxa"/>
            <w:tcBorders>
              <w:top w:val="nil"/>
              <w:left w:val="nil"/>
              <w:bottom w:val="single" w:sz="4" w:space="0" w:color="auto"/>
              <w:right w:val="nil"/>
            </w:tcBorders>
            <w:shd w:val="clear" w:color="000000" w:fill="DDEBF7"/>
            <w:noWrap/>
            <w:hideMark/>
          </w:tcPr>
          <w:p w14:paraId="4815CA0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06F3EC26"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56B72879"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The diameter based on tumbling cross sectional area</w:t>
            </w:r>
          </w:p>
          <w:p w14:paraId="4B988C6A"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d_tumb = sqrt(6/pi)*A = 1.382*A for cube of side A</w:t>
            </w:r>
          </w:p>
        </w:tc>
      </w:tr>
      <w:tr w:rsidR="007F4CC4" w:rsidRPr="00533306" w14:paraId="3058A9F5"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24B7357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238B35E8" w14:textId="4C6AB4B8" w:rsidR="007F4CC4" w:rsidRPr="00533306" w:rsidRDefault="007F4CC4" w:rsidP="007F4CC4">
            <w:pPr>
              <w:spacing w:after="0" w:line="240" w:lineRule="auto"/>
              <w:jc w:val="center"/>
              <w:rPr>
                <w:rFonts w:ascii="Calibri" w:eastAsia="Times New Roman" w:hAnsi="Calibri" w:cs="Calibri"/>
                <w:color w:val="000000"/>
                <w:kern w:val="0"/>
                <w14:ligatures w14:val="none"/>
              </w:rPr>
            </w:pPr>
            <w:ins w:id="62" w:author="Gregory A Henning" w:date="2025-04-17T14:27:00Z">
              <w:r w:rsidRPr="005E3C48">
                <w:t>11</w:t>
              </w:r>
            </w:ins>
            <w:del w:id="63" w:author="Gregory A Henning" w:date="2025-04-17T14:27:00Z">
              <w:r w:rsidRPr="00533306" w:rsidDel="00BA72FC">
                <w:rPr>
                  <w:rFonts w:ascii="Calibri" w:eastAsia="Times New Roman" w:hAnsi="Calibri" w:cs="Calibri"/>
                  <w:color w:val="000000"/>
                  <w:kern w:val="0"/>
                  <w14:ligatures w14:val="none"/>
                </w:rPr>
                <w:delText>8</w:delText>
              </w:r>
            </w:del>
          </w:p>
        </w:tc>
        <w:tc>
          <w:tcPr>
            <w:tcW w:w="2389" w:type="dxa"/>
            <w:tcBorders>
              <w:top w:val="nil"/>
              <w:left w:val="nil"/>
              <w:bottom w:val="single" w:sz="4" w:space="0" w:color="auto"/>
              <w:right w:val="single" w:sz="4" w:space="0" w:color="auto"/>
            </w:tcBorders>
            <w:shd w:val="clear" w:color="000000" w:fill="DDEBF7"/>
            <w:noWrap/>
            <w:hideMark/>
          </w:tcPr>
          <w:p w14:paraId="2E9FBBAE"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Diameter_Characteristic</w:t>
            </w:r>
          </w:p>
        </w:tc>
        <w:tc>
          <w:tcPr>
            <w:tcW w:w="1330" w:type="dxa"/>
            <w:tcBorders>
              <w:top w:val="nil"/>
              <w:left w:val="nil"/>
              <w:bottom w:val="single" w:sz="4" w:space="0" w:color="auto"/>
              <w:right w:val="nil"/>
            </w:tcBorders>
            <w:shd w:val="clear" w:color="000000" w:fill="DDEBF7"/>
            <w:noWrap/>
            <w:hideMark/>
          </w:tcPr>
          <w:p w14:paraId="40EFD71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4C1BF8E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68299F4C"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NASA’s characteristic diameter</w:t>
            </w:r>
          </w:p>
          <w:p w14:paraId="1FD10279"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d_char = 1.539*A for cube of side A</w:t>
            </w:r>
          </w:p>
        </w:tc>
      </w:tr>
      <w:tr w:rsidR="007F4CC4" w:rsidRPr="00533306" w14:paraId="7C5F88B8"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547CF937"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59718B52" w14:textId="0C4752B7" w:rsidR="007F4CC4" w:rsidRPr="00533306" w:rsidRDefault="007F4CC4" w:rsidP="007F4CC4">
            <w:pPr>
              <w:spacing w:after="0" w:line="240" w:lineRule="auto"/>
              <w:jc w:val="center"/>
              <w:rPr>
                <w:rFonts w:ascii="Calibri" w:eastAsia="Times New Roman" w:hAnsi="Calibri" w:cs="Calibri"/>
                <w:color w:val="000000"/>
                <w:kern w:val="0"/>
                <w14:ligatures w14:val="none"/>
              </w:rPr>
            </w:pPr>
            <w:ins w:id="64" w:author="Gregory A Henning" w:date="2025-04-17T14:27:00Z">
              <w:r w:rsidRPr="005E3C48">
                <w:t>12</w:t>
              </w:r>
            </w:ins>
            <w:del w:id="65" w:author="Gregory A Henning" w:date="2025-04-17T14:27:00Z">
              <w:r w:rsidRPr="00533306" w:rsidDel="00BA72FC">
                <w:rPr>
                  <w:rFonts w:ascii="Calibri" w:eastAsia="Times New Roman" w:hAnsi="Calibri" w:cs="Calibri"/>
                  <w:color w:val="000000"/>
                  <w:kern w:val="0"/>
                  <w14:ligatures w14:val="none"/>
                </w:rPr>
                <w:delText>9</w:delText>
              </w:r>
            </w:del>
          </w:p>
        </w:tc>
        <w:tc>
          <w:tcPr>
            <w:tcW w:w="2389" w:type="dxa"/>
            <w:tcBorders>
              <w:top w:val="nil"/>
              <w:left w:val="nil"/>
              <w:bottom w:val="single" w:sz="4" w:space="0" w:color="auto"/>
              <w:right w:val="single" w:sz="4" w:space="0" w:color="auto"/>
            </w:tcBorders>
            <w:shd w:val="clear" w:color="000000" w:fill="DDEBF7"/>
            <w:noWrap/>
            <w:hideMark/>
          </w:tcPr>
          <w:p w14:paraId="73FAA88B"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Object Type</w:t>
            </w:r>
          </w:p>
        </w:tc>
        <w:tc>
          <w:tcPr>
            <w:tcW w:w="1330" w:type="dxa"/>
            <w:tcBorders>
              <w:top w:val="nil"/>
              <w:left w:val="nil"/>
              <w:bottom w:val="single" w:sz="4" w:space="0" w:color="auto"/>
              <w:right w:val="nil"/>
            </w:tcBorders>
            <w:shd w:val="clear" w:color="000000" w:fill="DDEBF7"/>
            <w:noWrap/>
            <w:hideMark/>
          </w:tcPr>
          <w:p w14:paraId="7220E1F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7288C7B8"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0462D0B6"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 = Rocket bodies</w:t>
            </w:r>
          </w:p>
          <w:p w14:paraId="5DED9B20"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2 = Payloads</w:t>
            </w:r>
          </w:p>
          <w:p w14:paraId="7F64FFA0"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3 = Debris</w:t>
            </w:r>
          </w:p>
          <w:p w14:paraId="60AF97A2" w14:textId="11F23E89"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lastRenderedPageBreak/>
              <w:t>4 = MROs</w:t>
            </w:r>
            <w:r>
              <w:rPr>
                <w:rFonts w:ascii="Calibri" w:eastAsia="Times New Roman" w:hAnsi="Calibri" w:cs="Calibri"/>
                <w:color w:val="000000"/>
                <w:kern w:val="0"/>
                <w14:ligatures w14:val="none"/>
              </w:rPr>
              <w:t xml:space="preserve"> (Mission-Related Objects)</w:t>
            </w:r>
          </w:p>
          <w:p w14:paraId="4B58FB17" w14:textId="505BC28F"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xml:space="preserve">5 = </w:t>
            </w:r>
            <w:r>
              <w:rPr>
                <w:rFonts w:ascii="Calibri" w:eastAsia="Times New Roman" w:hAnsi="Calibri" w:cs="Calibri"/>
                <w:color w:val="000000"/>
                <w:kern w:val="0"/>
                <w14:ligatures w14:val="none"/>
              </w:rPr>
              <w:t>Crewed</w:t>
            </w:r>
          </w:p>
          <w:p w14:paraId="2FA58802" w14:textId="77777777" w:rsidR="007F4CC4" w:rsidRPr="00533306" w:rsidRDefault="007F4CC4" w:rsidP="007F4CC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w:t>
            </w:r>
            <w:r w:rsidRPr="00533306">
              <w:rPr>
                <w:rFonts w:ascii="Calibri" w:eastAsia="Times New Roman" w:hAnsi="Calibri" w:cs="Calibri"/>
                <w:color w:val="000000"/>
                <w:kern w:val="0"/>
                <w14:ligatures w14:val="none"/>
              </w:rPr>
              <w:t xml:space="preserve"> = NaK, slag, liner, ejecta, etc.</w:t>
            </w:r>
          </w:p>
        </w:tc>
      </w:tr>
      <w:tr w:rsidR="007F4CC4" w:rsidRPr="00533306" w14:paraId="341FC5AB"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780CEC6F"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22D74640" w14:textId="6652B466" w:rsidR="007F4CC4" w:rsidRPr="007F4CC4" w:rsidRDefault="007F4CC4" w:rsidP="007F4CC4">
            <w:pPr>
              <w:spacing w:after="0" w:line="240" w:lineRule="auto"/>
              <w:jc w:val="center"/>
              <w:rPr>
                <w:rFonts w:ascii="Calibri" w:eastAsia="Times New Roman" w:hAnsi="Calibri" w:cs="Calibri"/>
                <w:color w:val="FF0000"/>
                <w:kern w:val="0"/>
                <w14:ligatures w14:val="none"/>
              </w:rPr>
            </w:pPr>
            <w:ins w:id="66" w:author="Gregory A Henning" w:date="2025-04-17T14:27:00Z">
              <w:r w:rsidRPr="007F4CC4">
                <w:rPr>
                  <w:color w:val="FF0000"/>
                  <w:rPrChange w:id="67" w:author="Gregory A Henning" w:date="2025-04-17T14:28:00Z">
                    <w:rPr/>
                  </w:rPrChange>
                </w:rPr>
                <w:t>13</w:t>
              </w:r>
            </w:ins>
            <w:del w:id="68" w:author="Gregory A Henning" w:date="2025-04-17T14:27:00Z">
              <w:r w:rsidRPr="007F4CC4" w:rsidDel="00BA72FC">
                <w:rPr>
                  <w:rFonts w:ascii="Calibri" w:eastAsia="Times New Roman" w:hAnsi="Calibri" w:cs="Calibri"/>
                  <w:color w:val="FF0000"/>
                  <w:kern w:val="0"/>
                  <w14:ligatures w14:val="none"/>
                </w:rPr>
                <w:delText>10</w:delText>
              </w:r>
            </w:del>
          </w:p>
        </w:tc>
        <w:tc>
          <w:tcPr>
            <w:tcW w:w="2389" w:type="dxa"/>
            <w:tcBorders>
              <w:top w:val="nil"/>
              <w:left w:val="nil"/>
              <w:bottom w:val="single" w:sz="4" w:space="0" w:color="auto"/>
              <w:right w:val="single" w:sz="4" w:space="0" w:color="auto"/>
            </w:tcBorders>
            <w:shd w:val="clear" w:color="000000" w:fill="DDEBF7"/>
            <w:noWrap/>
            <w:hideMark/>
          </w:tcPr>
          <w:p w14:paraId="37AEDCB1"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Length</w:t>
            </w:r>
          </w:p>
        </w:tc>
        <w:tc>
          <w:tcPr>
            <w:tcW w:w="1330" w:type="dxa"/>
            <w:tcBorders>
              <w:top w:val="nil"/>
              <w:left w:val="nil"/>
              <w:bottom w:val="single" w:sz="4" w:space="0" w:color="auto"/>
              <w:right w:val="nil"/>
            </w:tcBorders>
            <w:shd w:val="clear" w:color="000000" w:fill="DDEBF7"/>
            <w:noWrap/>
            <w:hideMark/>
          </w:tcPr>
          <w:p w14:paraId="4A554B2A"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4531746E"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154C8890"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Longest rectangular dimension</w:t>
            </w:r>
          </w:p>
        </w:tc>
      </w:tr>
      <w:tr w:rsidR="007F4CC4" w:rsidRPr="00533306" w14:paraId="44AA2C86"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41EF044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09847C8D" w14:textId="5693EAD7" w:rsidR="007F4CC4" w:rsidRPr="007F4CC4" w:rsidRDefault="007F4CC4" w:rsidP="007F4CC4">
            <w:pPr>
              <w:spacing w:after="0" w:line="240" w:lineRule="auto"/>
              <w:jc w:val="center"/>
              <w:rPr>
                <w:rFonts w:ascii="Calibri" w:eastAsia="Times New Roman" w:hAnsi="Calibri" w:cs="Calibri"/>
                <w:color w:val="FF0000"/>
                <w:kern w:val="0"/>
                <w14:ligatures w14:val="none"/>
              </w:rPr>
            </w:pPr>
            <w:ins w:id="69" w:author="Gregory A Henning" w:date="2025-04-17T14:27:00Z">
              <w:r w:rsidRPr="007F4CC4">
                <w:rPr>
                  <w:color w:val="FF0000"/>
                  <w:rPrChange w:id="70" w:author="Gregory A Henning" w:date="2025-04-17T14:28:00Z">
                    <w:rPr/>
                  </w:rPrChange>
                </w:rPr>
                <w:t>14</w:t>
              </w:r>
            </w:ins>
            <w:del w:id="71" w:author="Gregory A Henning" w:date="2025-04-17T14:27:00Z">
              <w:r w:rsidRPr="007F4CC4" w:rsidDel="00BA72FC">
                <w:rPr>
                  <w:rFonts w:ascii="Calibri" w:eastAsia="Times New Roman" w:hAnsi="Calibri" w:cs="Calibri"/>
                  <w:color w:val="FF0000"/>
                  <w:kern w:val="0"/>
                  <w14:ligatures w14:val="none"/>
                </w:rPr>
                <w:delText>11</w:delText>
              </w:r>
            </w:del>
          </w:p>
        </w:tc>
        <w:tc>
          <w:tcPr>
            <w:tcW w:w="2389" w:type="dxa"/>
            <w:tcBorders>
              <w:top w:val="nil"/>
              <w:left w:val="nil"/>
              <w:bottom w:val="single" w:sz="4" w:space="0" w:color="auto"/>
              <w:right w:val="single" w:sz="4" w:space="0" w:color="auto"/>
            </w:tcBorders>
            <w:shd w:val="clear" w:color="000000" w:fill="DDEBF7"/>
            <w:noWrap/>
            <w:hideMark/>
          </w:tcPr>
          <w:p w14:paraId="3AAAF5C1"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Width</w:t>
            </w:r>
          </w:p>
        </w:tc>
        <w:tc>
          <w:tcPr>
            <w:tcW w:w="1330" w:type="dxa"/>
            <w:tcBorders>
              <w:top w:val="nil"/>
              <w:left w:val="nil"/>
              <w:bottom w:val="single" w:sz="4" w:space="0" w:color="auto"/>
              <w:right w:val="nil"/>
            </w:tcBorders>
            <w:shd w:val="clear" w:color="000000" w:fill="DDEBF7"/>
            <w:noWrap/>
            <w:hideMark/>
          </w:tcPr>
          <w:p w14:paraId="4BA2C05C"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3DBA5BB2"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315C8013"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Intermediate rectangular dimension</w:t>
            </w:r>
          </w:p>
        </w:tc>
      </w:tr>
      <w:tr w:rsidR="007F4CC4" w:rsidRPr="00533306" w14:paraId="7879E85F"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4F7ADF6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DDEBF7"/>
            <w:noWrap/>
            <w:hideMark/>
          </w:tcPr>
          <w:p w14:paraId="37DA5521" w14:textId="7150E1AF" w:rsidR="007F4CC4" w:rsidRPr="007F4CC4" w:rsidRDefault="007F4CC4" w:rsidP="007F4CC4">
            <w:pPr>
              <w:spacing w:after="0" w:line="240" w:lineRule="auto"/>
              <w:jc w:val="center"/>
              <w:rPr>
                <w:rFonts w:ascii="Calibri" w:eastAsia="Times New Roman" w:hAnsi="Calibri" w:cs="Calibri"/>
                <w:color w:val="FF0000"/>
                <w:kern w:val="0"/>
                <w14:ligatures w14:val="none"/>
              </w:rPr>
            </w:pPr>
            <w:ins w:id="72" w:author="Gregory A Henning" w:date="2025-04-17T14:27:00Z">
              <w:r w:rsidRPr="007F4CC4">
                <w:rPr>
                  <w:color w:val="FF0000"/>
                  <w:rPrChange w:id="73" w:author="Gregory A Henning" w:date="2025-04-17T14:28:00Z">
                    <w:rPr/>
                  </w:rPrChange>
                </w:rPr>
                <w:t>15</w:t>
              </w:r>
            </w:ins>
            <w:del w:id="74" w:author="Gregory A Henning" w:date="2025-04-17T14:27:00Z">
              <w:r w:rsidRPr="007F4CC4" w:rsidDel="00BA72FC">
                <w:rPr>
                  <w:rFonts w:ascii="Calibri" w:eastAsia="Times New Roman" w:hAnsi="Calibri" w:cs="Calibri"/>
                  <w:color w:val="FF0000"/>
                  <w:kern w:val="0"/>
                  <w14:ligatures w14:val="none"/>
                </w:rPr>
                <w:delText>12</w:delText>
              </w:r>
            </w:del>
          </w:p>
        </w:tc>
        <w:tc>
          <w:tcPr>
            <w:tcW w:w="2389" w:type="dxa"/>
            <w:tcBorders>
              <w:top w:val="nil"/>
              <w:left w:val="nil"/>
              <w:bottom w:val="single" w:sz="4" w:space="0" w:color="auto"/>
              <w:right w:val="single" w:sz="4" w:space="0" w:color="auto"/>
            </w:tcBorders>
            <w:shd w:val="clear" w:color="000000" w:fill="DDEBF7"/>
            <w:noWrap/>
            <w:hideMark/>
          </w:tcPr>
          <w:p w14:paraId="4E00A87B"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Depth</w:t>
            </w:r>
          </w:p>
        </w:tc>
        <w:tc>
          <w:tcPr>
            <w:tcW w:w="1330" w:type="dxa"/>
            <w:tcBorders>
              <w:top w:val="nil"/>
              <w:left w:val="nil"/>
              <w:bottom w:val="single" w:sz="4" w:space="0" w:color="auto"/>
              <w:right w:val="nil"/>
            </w:tcBorders>
            <w:shd w:val="clear" w:color="000000" w:fill="DDEBF7"/>
            <w:noWrap/>
            <w:hideMark/>
          </w:tcPr>
          <w:p w14:paraId="0A4C5A31"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DDEBF7"/>
            <w:noWrap/>
            <w:hideMark/>
          </w:tcPr>
          <w:p w14:paraId="2E2CC5AB"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w:t>
            </w:r>
          </w:p>
        </w:tc>
        <w:tc>
          <w:tcPr>
            <w:tcW w:w="6531" w:type="dxa"/>
            <w:tcBorders>
              <w:top w:val="nil"/>
              <w:left w:val="nil"/>
              <w:bottom w:val="single" w:sz="4" w:space="0" w:color="auto"/>
              <w:right w:val="single" w:sz="4" w:space="0" w:color="auto"/>
            </w:tcBorders>
            <w:shd w:val="clear" w:color="auto" w:fill="auto"/>
            <w:hideMark/>
          </w:tcPr>
          <w:p w14:paraId="06A80FFC"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Shortest rectangular dimension</w:t>
            </w:r>
          </w:p>
        </w:tc>
      </w:tr>
      <w:tr w:rsidR="007F4CC4" w:rsidRPr="00533306" w14:paraId="56AC858D" w14:textId="77777777" w:rsidTr="007F4CC4">
        <w:trPr>
          <w:trHeight w:val="600"/>
        </w:trPr>
        <w:tc>
          <w:tcPr>
            <w:tcW w:w="1165" w:type="dxa"/>
            <w:gridSpan w:val="2"/>
            <w:vMerge w:val="restart"/>
            <w:tcBorders>
              <w:top w:val="single" w:sz="4" w:space="0" w:color="auto"/>
              <w:left w:val="single" w:sz="4" w:space="0" w:color="auto"/>
              <w:bottom w:val="single" w:sz="4" w:space="0" w:color="000000"/>
              <w:right w:val="single" w:sz="4" w:space="0" w:color="000000"/>
            </w:tcBorders>
            <w:shd w:val="clear" w:color="000000" w:fill="F4B084"/>
            <w:textDirection w:val="btLr"/>
            <w:vAlign w:val="center"/>
            <w:hideMark/>
          </w:tcPr>
          <w:p w14:paraId="77D47CB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Behaviors</w:t>
            </w:r>
          </w:p>
        </w:tc>
        <w:tc>
          <w:tcPr>
            <w:tcW w:w="663" w:type="dxa"/>
            <w:tcBorders>
              <w:top w:val="nil"/>
              <w:left w:val="nil"/>
              <w:bottom w:val="single" w:sz="4" w:space="0" w:color="auto"/>
              <w:right w:val="single" w:sz="4" w:space="0" w:color="auto"/>
            </w:tcBorders>
            <w:shd w:val="clear" w:color="000000" w:fill="FCE4D6"/>
            <w:noWrap/>
            <w:hideMark/>
          </w:tcPr>
          <w:p w14:paraId="2DC09FFE" w14:textId="6BD3EA81" w:rsidR="007F4CC4" w:rsidRPr="00533306" w:rsidRDefault="007F4CC4" w:rsidP="007F4CC4">
            <w:pPr>
              <w:spacing w:after="0" w:line="240" w:lineRule="auto"/>
              <w:jc w:val="center"/>
              <w:rPr>
                <w:rFonts w:ascii="Calibri" w:eastAsia="Times New Roman" w:hAnsi="Calibri" w:cs="Calibri"/>
                <w:color w:val="000000"/>
                <w:kern w:val="0"/>
                <w14:ligatures w14:val="none"/>
              </w:rPr>
            </w:pPr>
            <w:ins w:id="75" w:author="Gregory A Henning" w:date="2025-04-17T14:28:00Z">
              <w:r w:rsidRPr="007D1727">
                <w:t>16</w:t>
              </w:r>
            </w:ins>
            <w:del w:id="76" w:author="Gregory A Henning" w:date="2025-04-17T14:28:00Z">
              <w:r w:rsidRPr="00533306" w:rsidDel="00E300EB">
                <w:rPr>
                  <w:rFonts w:ascii="Calibri" w:eastAsia="Times New Roman" w:hAnsi="Calibri" w:cs="Calibri"/>
                  <w:color w:val="000000"/>
                  <w:kern w:val="0"/>
                  <w14:ligatures w14:val="none"/>
                </w:rPr>
                <w:delText>13</w:delText>
              </w:r>
            </w:del>
          </w:p>
        </w:tc>
        <w:tc>
          <w:tcPr>
            <w:tcW w:w="2389" w:type="dxa"/>
            <w:tcBorders>
              <w:top w:val="nil"/>
              <w:left w:val="nil"/>
              <w:bottom w:val="single" w:sz="4" w:space="0" w:color="auto"/>
              <w:right w:val="single" w:sz="4" w:space="0" w:color="auto"/>
            </w:tcBorders>
            <w:shd w:val="clear" w:color="000000" w:fill="FCE4D6"/>
            <w:noWrap/>
            <w:hideMark/>
          </w:tcPr>
          <w:p w14:paraId="51C69955"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Active</w:t>
            </w:r>
          </w:p>
        </w:tc>
        <w:tc>
          <w:tcPr>
            <w:tcW w:w="1330" w:type="dxa"/>
            <w:tcBorders>
              <w:top w:val="nil"/>
              <w:left w:val="nil"/>
              <w:bottom w:val="single" w:sz="4" w:space="0" w:color="auto"/>
              <w:right w:val="nil"/>
            </w:tcBorders>
            <w:shd w:val="clear" w:color="000000" w:fill="FCE4D6"/>
            <w:noWrap/>
            <w:hideMark/>
          </w:tcPr>
          <w:p w14:paraId="4AF5255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39A6AE8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4A818FA3"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xml:space="preserve">Satellite is active/operational or not (not </w:t>
            </w:r>
            <w:r>
              <w:rPr>
                <w:rFonts w:ascii="Calibri" w:eastAsia="Times New Roman" w:hAnsi="Calibri" w:cs="Calibri"/>
                <w:color w:val="000000"/>
                <w:kern w:val="0"/>
                <w14:ligatures w14:val="none"/>
              </w:rPr>
              <w:t xml:space="preserve">necessarily </w:t>
            </w:r>
            <w:r w:rsidRPr="00533306">
              <w:rPr>
                <w:rFonts w:ascii="Calibri" w:eastAsia="Times New Roman" w:hAnsi="Calibri" w:cs="Calibri"/>
                <w:color w:val="000000"/>
                <w:kern w:val="0"/>
                <w14:ligatures w14:val="none"/>
              </w:rPr>
              <w:t>the same as maneuverable)</w:t>
            </w:r>
            <w:r w:rsidRPr="00533306">
              <w:rPr>
                <w:rFonts w:ascii="Calibri" w:eastAsia="Times New Roman" w:hAnsi="Calibri" w:cs="Calibri"/>
                <w:color w:val="000000"/>
                <w:kern w:val="0"/>
                <w14:ligatures w14:val="none"/>
              </w:rPr>
              <w:br/>
              <w:t>0=False</w:t>
            </w:r>
          </w:p>
          <w:p w14:paraId="677034F5"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1=True</w:t>
            </w:r>
          </w:p>
        </w:tc>
      </w:tr>
      <w:tr w:rsidR="007F4CC4" w:rsidRPr="00533306" w14:paraId="731AAD2E" w14:textId="77777777" w:rsidTr="007F4CC4">
        <w:trPr>
          <w:trHeight w:val="65"/>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338C574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29FE0016" w14:textId="71DC6399" w:rsidR="007F4CC4" w:rsidRPr="00533306" w:rsidRDefault="007F4CC4" w:rsidP="007F4CC4">
            <w:pPr>
              <w:spacing w:after="0" w:line="240" w:lineRule="auto"/>
              <w:jc w:val="center"/>
              <w:rPr>
                <w:rFonts w:ascii="Calibri" w:eastAsia="Times New Roman" w:hAnsi="Calibri" w:cs="Calibri"/>
                <w:color w:val="000000"/>
                <w:kern w:val="0"/>
                <w14:ligatures w14:val="none"/>
              </w:rPr>
            </w:pPr>
            <w:ins w:id="77" w:author="Gregory A Henning" w:date="2025-04-17T14:28:00Z">
              <w:r w:rsidRPr="007D1727">
                <w:t>17</w:t>
              </w:r>
            </w:ins>
            <w:del w:id="78" w:author="Gregory A Henning" w:date="2025-04-17T14:28:00Z">
              <w:r w:rsidRPr="00533306" w:rsidDel="00E300EB">
                <w:rPr>
                  <w:rFonts w:ascii="Calibri" w:eastAsia="Times New Roman" w:hAnsi="Calibri" w:cs="Calibri"/>
                  <w:color w:val="000000"/>
                  <w:kern w:val="0"/>
                  <w14:ligatures w14:val="none"/>
                </w:rPr>
                <w:delText>14</w:delText>
              </w:r>
            </w:del>
          </w:p>
        </w:tc>
        <w:tc>
          <w:tcPr>
            <w:tcW w:w="2389" w:type="dxa"/>
            <w:tcBorders>
              <w:top w:val="nil"/>
              <w:left w:val="nil"/>
              <w:bottom w:val="single" w:sz="4" w:space="0" w:color="auto"/>
              <w:right w:val="single" w:sz="4" w:space="0" w:color="auto"/>
            </w:tcBorders>
            <w:shd w:val="clear" w:color="000000" w:fill="FCE4D6"/>
            <w:noWrap/>
            <w:hideMark/>
          </w:tcPr>
          <w:p w14:paraId="1056210A"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Maneuverable</w:t>
            </w:r>
          </w:p>
        </w:tc>
        <w:tc>
          <w:tcPr>
            <w:tcW w:w="1330" w:type="dxa"/>
            <w:tcBorders>
              <w:top w:val="nil"/>
              <w:left w:val="nil"/>
              <w:bottom w:val="single" w:sz="4" w:space="0" w:color="auto"/>
              <w:right w:val="nil"/>
            </w:tcBorders>
            <w:shd w:val="clear" w:color="000000" w:fill="FCE4D6"/>
            <w:noWrap/>
            <w:hideMark/>
          </w:tcPr>
          <w:p w14:paraId="533E3654"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14B7091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4CE553C8"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Operational satellites capable of COLA manevuers.</w:t>
            </w:r>
            <w:r w:rsidRPr="00533306">
              <w:rPr>
                <w:rFonts w:ascii="Calibri" w:eastAsia="Times New Roman" w:hAnsi="Calibri" w:cs="Calibri"/>
                <w:color w:val="000000"/>
                <w:kern w:val="0"/>
                <w14:ligatures w14:val="none"/>
              </w:rPr>
              <w:br/>
              <w:t>0=False</w:t>
            </w:r>
          </w:p>
          <w:p w14:paraId="14CC0CFB"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1=True</w:t>
            </w:r>
          </w:p>
        </w:tc>
      </w:tr>
      <w:tr w:rsidR="007F4CC4" w:rsidRPr="00533306" w14:paraId="03CE4838" w14:textId="77777777" w:rsidTr="007F4CC4">
        <w:trPr>
          <w:trHeight w:val="9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6172C02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0A42C7E1" w14:textId="42563DE9" w:rsidR="007F4CC4" w:rsidRPr="00533306" w:rsidRDefault="007F4CC4" w:rsidP="007F4CC4">
            <w:pPr>
              <w:spacing w:after="0" w:line="240" w:lineRule="auto"/>
              <w:jc w:val="center"/>
              <w:rPr>
                <w:rFonts w:ascii="Calibri" w:eastAsia="Times New Roman" w:hAnsi="Calibri" w:cs="Calibri"/>
                <w:color w:val="000000"/>
                <w:kern w:val="0"/>
                <w14:ligatures w14:val="none"/>
              </w:rPr>
            </w:pPr>
            <w:ins w:id="79" w:author="Gregory A Henning" w:date="2025-04-17T14:28:00Z">
              <w:r w:rsidRPr="007D1727">
                <w:t>18</w:t>
              </w:r>
            </w:ins>
            <w:del w:id="80" w:author="Gregory A Henning" w:date="2025-04-17T14:28:00Z">
              <w:r w:rsidRPr="00533306" w:rsidDel="00E300EB">
                <w:rPr>
                  <w:rFonts w:ascii="Calibri" w:eastAsia="Times New Roman" w:hAnsi="Calibri" w:cs="Calibri"/>
                  <w:color w:val="000000"/>
                  <w:kern w:val="0"/>
                  <w14:ligatures w14:val="none"/>
                </w:rPr>
                <w:delText>15</w:delText>
              </w:r>
            </w:del>
          </w:p>
        </w:tc>
        <w:tc>
          <w:tcPr>
            <w:tcW w:w="2389" w:type="dxa"/>
            <w:tcBorders>
              <w:top w:val="nil"/>
              <w:left w:val="nil"/>
              <w:bottom w:val="single" w:sz="4" w:space="0" w:color="auto"/>
              <w:right w:val="single" w:sz="4" w:space="0" w:color="auto"/>
            </w:tcBorders>
            <w:shd w:val="clear" w:color="000000" w:fill="FCE4D6"/>
            <w:noWrap/>
            <w:hideMark/>
          </w:tcPr>
          <w:p w14:paraId="3EFAB431"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Stationkeeping</w:t>
            </w:r>
          </w:p>
        </w:tc>
        <w:tc>
          <w:tcPr>
            <w:tcW w:w="1330" w:type="dxa"/>
            <w:tcBorders>
              <w:top w:val="nil"/>
              <w:left w:val="nil"/>
              <w:bottom w:val="single" w:sz="4" w:space="0" w:color="auto"/>
              <w:right w:val="nil"/>
            </w:tcBorders>
            <w:shd w:val="clear" w:color="000000" w:fill="FCE4D6"/>
            <w:noWrap/>
            <w:hideMark/>
          </w:tcPr>
          <w:p w14:paraId="32DF912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45D00E0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59B64D33"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Assumes Active/Maneuverable</w:t>
            </w:r>
            <w:r w:rsidRPr="00533306">
              <w:rPr>
                <w:rFonts w:ascii="Calibri" w:eastAsia="Times New Roman" w:hAnsi="Calibri" w:cs="Calibri"/>
                <w:color w:val="000000"/>
                <w:kern w:val="0"/>
                <w14:ligatures w14:val="none"/>
              </w:rPr>
              <w:br/>
              <w:t>0 = none</w:t>
            </w:r>
          </w:p>
          <w:p w14:paraId="41BC7BA3"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 = GEO E-W stkp</w:t>
            </w:r>
          </w:p>
          <w:p w14:paraId="76DFFB72"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2 = GEO E-W &amp; N-S stkp</w:t>
            </w:r>
          </w:p>
          <w:p w14:paraId="09BE3F73"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3 = LEO maintain altitud</w:t>
            </w:r>
            <w:r>
              <w:rPr>
                <w:rFonts w:ascii="Calibri" w:eastAsia="Times New Roman" w:hAnsi="Calibri" w:cs="Calibri"/>
                <w:color w:val="000000"/>
                <w:kern w:val="0"/>
                <w14:ligatures w14:val="none"/>
              </w:rPr>
              <w:t>e</w:t>
            </w:r>
          </w:p>
          <w:p w14:paraId="6294DC24"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FF0000"/>
                <w:kern w:val="0"/>
                <w14:ligatures w14:val="none"/>
              </w:rPr>
              <w:t>4 = Reference Control Box</w:t>
            </w:r>
          </w:p>
        </w:tc>
      </w:tr>
      <w:tr w:rsidR="007F4CC4" w:rsidRPr="00533306" w14:paraId="0689549F"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1BB5387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124479A3" w14:textId="55F1A3FC" w:rsidR="007F4CC4" w:rsidRPr="007F4CC4" w:rsidRDefault="007F4CC4" w:rsidP="007F4CC4">
            <w:pPr>
              <w:spacing w:after="0" w:line="240" w:lineRule="auto"/>
              <w:jc w:val="center"/>
              <w:rPr>
                <w:rFonts w:ascii="Calibri" w:eastAsia="Times New Roman" w:hAnsi="Calibri" w:cs="Calibri"/>
                <w:color w:val="FF0000"/>
                <w:kern w:val="0"/>
                <w14:ligatures w14:val="none"/>
              </w:rPr>
            </w:pPr>
            <w:ins w:id="81" w:author="Gregory A Henning" w:date="2025-04-17T14:28:00Z">
              <w:r w:rsidRPr="007F4CC4">
                <w:rPr>
                  <w:color w:val="FF0000"/>
                  <w:rPrChange w:id="82" w:author="Gregory A Henning" w:date="2025-04-17T14:28:00Z">
                    <w:rPr/>
                  </w:rPrChange>
                </w:rPr>
                <w:t>19</w:t>
              </w:r>
            </w:ins>
            <w:del w:id="83" w:author="Gregory A Henning" w:date="2025-04-17T14:28:00Z">
              <w:r w:rsidRPr="007F4CC4" w:rsidDel="00E300EB">
                <w:rPr>
                  <w:rFonts w:ascii="Calibri" w:eastAsia="Times New Roman" w:hAnsi="Calibri" w:cs="Calibri"/>
                  <w:color w:val="FF0000"/>
                  <w:kern w:val="0"/>
                  <w14:ligatures w14:val="none"/>
                </w:rPr>
                <w:delText>16</w:delText>
              </w:r>
            </w:del>
          </w:p>
        </w:tc>
        <w:tc>
          <w:tcPr>
            <w:tcW w:w="2389" w:type="dxa"/>
            <w:tcBorders>
              <w:top w:val="nil"/>
              <w:left w:val="nil"/>
              <w:bottom w:val="single" w:sz="4" w:space="0" w:color="auto"/>
              <w:right w:val="single" w:sz="4" w:space="0" w:color="auto"/>
            </w:tcBorders>
            <w:shd w:val="clear" w:color="000000" w:fill="FCE4D6"/>
            <w:hideMark/>
          </w:tcPr>
          <w:p w14:paraId="67FB2978"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Stationkeeping</w:t>
            </w:r>
            <w:r w:rsidRPr="00533306">
              <w:rPr>
                <w:rFonts w:ascii="Calibri" w:eastAsia="Times New Roman" w:hAnsi="Calibri" w:cs="Calibri"/>
                <w:color w:val="FF0000"/>
                <w:kern w:val="0"/>
                <w14:ligatures w14:val="none"/>
              </w:rPr>
              <w:br/>
              <w:t>Box Radial</w:t>
            </w:r>
          </w:p>
        </w:tc>
        <w:tc>
          <w:tcPr>
            <w:tcW w:w="1330" w:type="dxa"/>
            <w:tcBorders>
              <w:top w:val="nil"/>
              <w:left w:val="nil"/>
              <w:bottom w:val="single" w:sz="4" w:space="0" w:color="auto"/>
              <w:right w:val="nil"/>
            </w:tcBorders>
            <w:shd w:val="clear" w:color="000000" w:fill="FCE4D6"/>
            <w:noWrap/>
            <w:hideMark/>
          </w:tcPr>
          <w:p w14:paraId="2972D6D5"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35A874FC"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1A9CA597"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RIC Stationkeeping control box (cube relative to the reference trajectory) radial component</w:t>
            </w:r>
          </w:p>
        </w:tc>
      </w:tr>
      <w:tr w:rsidR="007F4CC4" w:rsidRPr="00533306" w14:paraId="45DC4E95"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5D80052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13531F4F" w14:textId="7FED73CB" w:rsidR="007F4CC4" w:rsidRPr="007F4CC4" w:rsidRDefault="007F4CC4" w:rsidP="007F4CC4">
            <w:pPr>
              <w:spacing w:after="0" w:line="240" w:lineRule="auto"/>
              <w:jc w:val="center"/>
              <w:rPr>
                <w:rFonts w:ascii="Calibri" w:eastAsia="Times New Roman" w:hAnsi="Calibri" w:cs="Calibri"/>
                <w:color w:val="FF0000"/>
                <w:kern w:val="0"/>
                <w14:ligatures w14:val="none"/>
              </w:rPr>
            </w:pPr>
            <w:ins w:id="84" w:author="Gregory A Henning" w:date="2025-04-17T14:28:00Z">
              <w:r w:rsidRPr="007F4CC4">
                <w:rPr>
                  <w:color w:val="FF0000"/>
                  <w:rPrChange w:id="85" w:author="Gregory A Henning" w:date="2025-04-17T14:28:00Z">
                    <w:rPr/>
                  </w:rPrChange>
                </w:rPr>
                <w:t>20</w:t>
              </w:r>
            </w:ins>
            <w:del w:id="86" w:author="Gregory A Henning" w:date="2025-04-17T14:28:00Z">
              <w:r w:rsidRPr="007F4CC4" w:rsidDel="00E300EB">
                <w:rPr>
                  <w:rFonts w:ascii="Calibri" w:eastAsia="Times New Roman" w:hAnsi="Calibri" w:cs="Calibri"/>
                  <w:color w:val="FF0000"/>
                  <w:kern w:val="0"/>
                  <w14:ligatures w14:val="none"/>
                </w:rPr>
                <w:delText>17</w:delText>
              </w:r>
            </w:del>
          </w:p>
        </w:tc>
        <w:tc>
          <w:tcPr>
            <w:tcW w:w="2389" w:type="dxa"/>
            <w:tcBorders>
              <w:top w:val="nil"/>
              <w:left w:val="nil"/>
              <w:bottom w:val="single" w:sz="4" w:space="0" w:color="auto"/>
              <w:right w:val="single" w:sz="4" w:space="0" w:color="auto"/>
            </w:tcBorders>
            <w:shd w:val="clear" w:color="000000" w:fill="FCE4D6"/>
            <w:hideMark/>
          </w:tcPr>
          <w:p w14:paraId="76E4E79F"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Stationkeeping</w:t>
            </w:r>
            <w:r w:rsidRPr="00533306">
              <w:rPr>
                <w:rFonts w:ascii="Calibri" w:eastAsia="Times New Roman" w:hAnsi="Calibri" w:cs="Calibri"/>
                <w:color w:val="FF0000"/>
                <w:kern w:val="0"/>
                <w14:ligatures w14:val="none"/>
              </w:rPr>
              <w:br/>
              <w:t>Box In-Track</w:t>
            </w:r>
          </w:p>
        </w:tc>
        <w:tc>
          <w:tcPr>
            <w:tcW w:w="1330" w:type="dxa"/>
            <w:tcBorders>
              <w:top w:val="nil"/>
              <w:left w:val="nil"/>
              <w:bottom w:val="single" w:sz="4" w:space="0" w:color="auto"/>
              <w:right w:val="nil"/>
            </w:tcBorders>
            <w:shd w:val="clear" w:color="000000" w:fill="FCE4D6"/>
            <w:noWrap/>
            <w:hideMark/>
          </w:tcPr>
          <w:p w14:paraId="4696BB5E"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1F9EE1B0"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2D44DCED"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RIC Stationkeeping control box (cube relative to the reference trajectory) in-track component</w:t>
            </w:r>
          </w:p>
        </w:tc>
      </w:tr>
      <w:tr w:rsidR="007F4CC4" w:rsidRPr="00533306" w14:paraId="259F2F54"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2FBF85D8"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617E6F88" w14:textId="750A8A3C" w:rsidR="007F4CC4" w:rsidRPr="007F4CC4" w:rsidRDefault="007F4CC4" w:rsidP="007F4CC4">
            <w:pPr>
              <w:spacing w:after="0" w:line="240" w:lineRule="auto"/>
              <w:jc w:val="center"/>
              <w:rPr>
                <w:rFonts w:ascii="Calibri" w:eastAsia="Times New Roman" w:hAnsi="Calibri" w:cs="Calibri"/>
                <w:color w:val="FF0000"/>
                <w:kern w:val="0"/>
                <w14:ligatures w14:val="none"/>
              </w:rPr>
            </w:pPr>
            <w:ins w:id="87" w:author="Gregory A Henning" w:date="2025-04-17T14:28:00Z">
              <w:r w:rsidRPr="007F4CC4">
                <w:rPr>
                  <w:color w:val="FF0000"/>
                  <w:rPrChange w:id="88" w:author="Gregory A Henning" w:date="2025-04-17T14:28:00Z">
                    <w:rPr/>
                  </w:rPrChange>
                </w:rPr>
                <w:t>21</w:t>
              </w:r>
            </w:ins>
            <w:del w:id="89" w:author="Gregory A Henning" w:date="2025-04-17T14:28:00Z">
              <w:r w:rsidRPr="007F4CC4" w:rsidDel="00E300EB">
                <w:rPr>
                  <w:rFonts w:ascii="Calibri" w:eastAsia="Times New Roman" w:hAnsi="Calibri" w:cs="Calibri"/>
                  <w:color w:val="FF0000"/>
                  <w:kern w:val="0"/>
                  <w14:ligatures w14:val="none"/>
                </w:rPr>
                <w:delText>18</w:delText>
              </w:r>
            </w:del>
          </w:p>
        </w:tc>
        <w:tc>
          <w:tcPr>
            <w:tcW w:w="2389" w:type="dxa"/>
            <w:tcBorders>
              <w:top w:val="nil"/>
              <w:left w:val="nil"/>
              <w:bottom w:val="single" w:sz="4" w:space="0" w:color="auto"/>
              <w:right w:val="single" w:sz="4" w:space="0" w:color="auto"/>
            </w:tcBorders>
            <w:shd w:val="clear" w:color="000000" w:fill="FCE4D6"/>
            <w:hideMark/>
          </w:tcPr>
          <w:p w14:paraId="4A8999DC"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Stationkeeping</w:t>
            </w:r>
            <w:r w:rsidRPr="00533306">
              <w:rPr>
                <w:rFonts w:ascii="Calibri" w:eastAsia="Times New Roman" w:hAnsi="Calibri" w:cs="Calibri"/>
                <w:color w:val="FF0000"/>
                <w:kern w:val="0"/>
                <w14:ligatures w14:val="none"/>
              </w:rPr>
              <w:br/>
              <w:t>Box Cross-Track</w:t>
            </w:r>
          </w:p>
        </w:tc>
        <w:tc>
          <w:tcPr>
            <w:tcW w:w="1330" w:type="dxa"/>
            <w:tcBorders>
              <w:top w:val="nil"/>
              <w:left w:val="nil"/>
              <w:bottom w:val="single" w:sz="4" w:space="0" w:color="auto"/>
              <w:right w:val="nil"/>
            </w:tcBorders>
            <w:shd w:val="clear" w:color="000000" w:fill="FCE4D6"/>
            <w:noWrap/>
            <w:hideMark/>
          </w:tcPr>
          <w:p w14:paraId="1BE06484"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0A7CDC65"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731FCA42"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RIC Stationkeeping control box (cube relative to the reference trajectory) cross-track component</w:t>
            </w:r>
          </w:p>
        </w:tc>
      </w:tr>
      <w:tr w:rsidR="007F4CC4" w:rsidRPr="00533306" w14:paraId="14259BF2" w14:textId="77777777" w:rsidTr="007F4CC4">
        <w:trPr>
          <w:trHeight w:val="2222"/>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66E76BF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57263414" w14:textId="5493C39C" w:rsidR="007F4CC4" w:rsidRPr="00533306" w:rsidRDefault="007F4CC4" w:rsidP="007F4CC4">
            <w:pPr>
              <w:spacing w:after="0" w:line="240" w:lineRule="auto"/>
              <w:jc w:val="center"/>
              <w:rPr>
                <w:rFonts w:ascii="Calibri" w:eastAsia="Times New Roman" w:hAnsi="Calibri" w:cs="Calibri"/>
                <w:color w:val="000000"/>
                <w:kern w:val="0"/>
                <w14:ligatures w14:val="none"/>
              </w:rPr>
            </w:pPr>
            <w:ins w:id="90" w:author="Gregory A Henning" w:date="2025-04-17T14:28:00Z">
              <w:r w:rsidRPr="007D1727">
                <w:t>22</w:t>
              </w:r>
            </w:ins>
            <w:del w:id="91" w:author="Gregory A Henning" w:date="2025-04-17T14:28:00Z">
              <w:r w:rsidRPr="00533306" w:rsidDel="00E300EB">
                <w:rPr>
                  <w:rFonts w:ascii="Calibri" w:eastAsia="Times New Roman" w:hAnsi="Calibri" w:cs="Calibri"/>
                  <w:color w:val="000000"/>
                  <w:kern w:val="0"/>
                  <w14:ligatures w14:val="none"/>
                </w:rPr>
                <w:delText>19</w:delText>
              </w:r>
            </w:del>
          </w:p>
        </w:tc>
        <w:tc>
          <w:tcPr>
            <w:tcW w:w="2389" w:type="dxa"/>
            <w:tcBorders>
              <w:top w:val="nil"/>
              <w:left w:val="nil"/>
              <w:bottom w:val="single" w:sz="4" w:space="0" w:color="auto"/>
              <w:right w:val="single" w:sz="4" w:space="0" w:color="auto"/>
            </w:tcBorders>
            <w:shd w:val="clear" w:color="000000" w:fill="FCE4D6"/>
            <w:noWrap/>
            <w:hideMark/>
          </w:tcPr>
          <w:p w14:paraId="6FA8D06F"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Disposal Type</w:t>
            </w:r>
          </w:p>
        </w:tc>
        <w:tc>
          <w:tcPr>
            <w:tcW w:w="1330" w:type="dxa"/>
            <w:tcBorders>
              <w:top w:val="nil"/>
              <w:left w:val="nil"/>
              <w:bottom w:val="single" w:sz="4" w:space="0" w:color="auto"/>
              <w:right w:val="nil"/>
            </w:tcBorders>
            <w:shd w:val="clear" w:color="000000" w:fill="FCE4D6"/>
            <w:noWrap/>
            <w:hideMark/>
          </w:tcPr>
          <w:p w14:paraId="3A51251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5609ADD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4C5FD971" w14:textId="6C9F394A"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0 = Undefined (Not a disposed object)</w:t>
            </w:r>
            <w:r w:rsidRPr="00533306">
              <w:rPr>
                <w:rFonts w:ascii="Calibri" w:eastAsia="Times New Roman" w:hAnsi="Calibri" w:cs="Calibri"/>
                <w:color w:val="000000"/>
                <w:kern w:val="0"/>
                <w14:ligatures w14:val="none"/>
              </w:rPr>
              <w:br/>
              <w:t>1 = Successful R/B disposal</w:t>
            </w:r>
            <w:r w:rsidRPr="00533306">
              <w:rPr>
                <w:rFonts w:ascii="Calibri" w:eastAsia="Times New Roman" w:hAnsi="Calibri" w:cs="Calibri"/>
                <w:color w:val="000000"/>
                <w:kern w:val="0"/>
                <w14:ligatures w14:val="none"/>
              </w:rPr>
              <w:br/>
              <w:t>2 = Failed R/B disposal</w:t>
            </w:r>
            <w:r w:rsidRPr="00533306">
              <w:rPr>
                <w:rFonts w:ascii="Calibri" w:eastAsia="Times New Roman" w:hAnsi="Calibri" w:cs="Calibri"/>
                <w:color w:val="000000"/>
                <w:kern w:val="0"/>
                <w14:ligatures w14:val="none"/>
              </w:rPr>
              <w:br/>
              <w:t>3 = Successful S/C disposal</w:t>
            </w:r>
            <w:r w:rsidRPr="00533306">
              <w:rPr>
                <w:rFonts w:ascii="Calibri" w:eastAsia="Times New Roman" w:hAnsi="Calibri" w:cs="Calibri"/>
                <w:color w:val="000000"/>
                <w:kern w:val="0"/>
                <w14:ligatures w14:val="none"/>
              </w:rPr>
              <w:br/>
              <w:t>4 = Failed during ascent S/C disposal</w:t>
            </w:r>
            <w:r w:rsidRPr="00533306">
              <w:rPr>
                <w:rFonts w:ascii="Calibri" w:eastAsia="Times New Roman" w:hAnsi="Calibri" w:cs="Calibri"/>
                <w:color w:val="000000"/>
                <w:kern w:val="0"/>
                <w14:ligatures w14:val="none"/>
              </w:rPr>
              <w:br/>
              <w:t>5 = Failed in orbit S/C disposal</w:t>
            </w:r>
            <w:r w:rsidRPr="00533306">
              <w:rPr>
                <w:rFonts w:ascii="Calibri" w:eastAsia="Times New Roman" w:hAnsi="Calibri" w:cs="Calibri"/>
                <w:color w:val="000000"/>
                <w:kern w:val="0"/>
                <w14:ligatures w14:val="none"/>
              </w:rPr>
              <w:br/>
              <w:t>6 = Failed during disposal S/C disposal</w:t>
            </w:r>
            <w:r w:rsidRPr="00533306">
              <w:rPr>
                <w:rFonts w:ascii="Calibri" w:eastAsia="Times New Roman" w:hAnsi="Calibri" w:cs="Calibri"/>
                <w:color w:val="000000"/>
                <w:kern w:val="0"/>
                <w14:ligatures w14:val="none"/>
              </w:rPr>
              <w:br/>
              <w:t xml:space="preserve">7 = Undefined (for derelict </w:t>
            </w:r>
            <w:r>
              <w:rPr>
                <w:rFonts w:ascii="Calibri" w:eastAsia="Times New Roman" w:hAnsi="Calibri" w:cs="Calibri"/>
                <w:color w:val="000000"/>
                <w:kern w:val="0"/>
                <w14:ligatures w14:val="none"/>
              </w:rPr>
              <w:t>initial population</w:t>
            </w:r>
            <w:r w:rsidRPr="00533306">
              <w:rPr>
                <w:rFonts w:ascii="Calibri" w:eastAsia="Times New Roman" w:hAnsi="Calibri" w:cs="Calibri"/>
                <w:color w:val="000000"/>
                <w:kern w:val="0"/>
                <w14:ligatures w14:val="none"/>
              </w:rPr>
              <w:t xml:space="preserve"> objects)</w:t>
            </w:r>
          </w:p>
        </w:tc>
      </w:tr>
      <w:tr w:rsidR="007F4CC4" w:rsidRPr="00533306" w14:paraId="4C300020"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01DC48D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7AE417BB" w14:textId="57F41151" w:rsidR="007F4CC4" w:rsidRPr="00533306" w:rsidRDefault="007F4CC4" w:rsidP="007F4CC4">
            <w:pPr>
              <w:spacing w:after="0" w:line="240" w:lineRule="auto"/>
              <w:jc w:val="center"/>
              <w:rPr>
                <w:rFonts w:ascii="Calibri" w:eastAsia="Times New Roman" w:hAnsi="Calibri" w:cs="Calibri"/>
                <w:color w:val="000000"/>
                <w:kern w:val="0"/>
                <w14:ligatures w14:val="none"/>
              </w:rPr>
            </w:pPr>
            <w:ins w:id="92" w:author="Gregory A Henning" w:date="2025-04-17T14:28:00Z">
              <w:r w:rsidRPr="007D1727">
                <w:t>23</w:t>
              </w:r>
            </w:ins>
            <w:del w:id="93" w:author="Gregory A Henning" w:date="2025-04-17T14:28:00Z">
              <w:r w:rsidRPr="00533306" w:rsidDel="00E300EB">
                <w:rPr>
                  <w:rFonts w:ascii="Calibri" w:eastAsia="Times New Roman" w:hAnsi="Calibri" w:cs="Calibri"/>
                  <w:color w:val="000000"/>
                  <w:kern w:val="0"/>
                  <w14:ligatures w14:val="none"/>
                </w:rPr>
                <w:delText>20</w:delText>
              </w:r>
            </w:del>
          </w:p>
        </w:tc>
        <w:tc>
          <w:tcPr>
            <w:tcW w:w="2389" w:type="dxa"/>
            <w:tcBorders>
              <w:top w:val="nil"/>
              <w:left w:val="nil"/>
              <w:bottom w:val="single" w:sz="4" w:space="0" w:color="auto"/>
              <w:right w:val="single" w:sz="4" w:space="0" w:color="auto"/>
            </w:tcBorders>
            <w:shd w:val="clear" w:color="000000" w:fill="FCE4D6"/>
            <w:noWrap/>
            <w:hideMark/>
          </w:tcPr>
          <w:p w14:paraId="1B6F4BC9"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Control to Reentry</w:t>
            </w:r>
          </w:p>
          <w:p w14:paraId="17BB2953"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(C2R)</w:t>
            </w:r>
          </w:p>
        </w:tc>
        <w:tc>
          <w:tcPr>
            <w:tcW w:w="1330" w:type="dxa"/>
            <w:tcBorders>
              <w:top w:val="nil"/>
              <w:left w:val="nil"/>
              <w:bottom w:val="single" w:sz="4" w:space="0" w:color="auto"/>
              <w:right w:val="nil"/>
            </w:tcBorders>
            <w:shd w:val="clear" w:color="000000" w:fill="FCE4D6"/>
            <w:noWrap/>
            <w:hideMark/>
          </w:tcPr>
          <w:p w14:paraId="022D1DB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17D895D3"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6AF86B8F" w14:textId="77777777" w:rsidR="007F4CC4"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Operator maintains control of satellites during disposal decay phase to perform COLA.</w:t>
            </w:r>
            <w:r w:rsidRPr="00533306">
              <w:rPr>
                <w:rFonts w:ascii="Calibri" w:eastAsia="Times New Roman" w:hAnsi="Calibri" w:cs="Calibri"/>
                <w:color w:val="000000"/>
                <w:kern w:val="0"/>
                <w14:ligatures w14:val="none"/>
              </w:rPr>
              <w:br/>
              <w:t>0=False</w:t>
            </w:r>
          </w:p>
          <w:p w14:paraId="57434EB9"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1=True</w:t>
            </w:r>
          </w:p>
        </w:tc>
      </w:tr>
      <w:tr w:rsidR="007F4CC4" w:rsidRPr="00533306" w14:paraId="23A50BB5"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68819B3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4F2BC99F" w14:textId="16DEA4C4" w:rsidR="007F4CC4" w:rsidRPr="00533306" w:rsidRDefault="007F4CC4" w:rsidP="007F4CC4">
            <w:pPr>
              <w:spacing w:after="0" w:line="240" w:lineRule="auto"/>
              <w:jc w:val="center"/>
              <w:rPr>
                <w:rFonts w:ascii="Calibri" w:eastAsia="Times New Roman" w:hAnsi="Calibri" w:cs="Calibri"/>
                <w:kern w:val="0"/>
                <w14:ligatures w14:val="none"/>
              </w:rPr>
            </w:pPr>
            <w:ins w:id="94" w:author="Gregory A Henning" w:date="2025-04-17T14:28:00Z">
              <w:r w:rsidRPr="007D1727">
                <w:t>24</w:t>
              </w:r>
            </w:ins>
            <w:del w:id="95" w:author="Gregory A Henning" w:date="2025-04-17T14:28:00Z">
              <w:r w:rsidRPr="00533306" w:rsidDel="00E300EB">
                <w:rPr>
                  <w:rFonts w:ascii="Calibri" w:eastAsia="Times New Roman" w:hAnsi="Calibri" w:cs="Calibri"/>
                  <w:kern w:val="0"/>
                  <w14:ligatures w14:val="none"/>
                </w:rPr>
                <w:delText>21</w:delText>
              </w:r>
            </w:del>
          </w:p>
        </w:tc>
        <w:tc>
          <w:tcPr>
            <w:tcW w:w="2389" w:type="dxa"/>
            <w:tcBorders>
              <w:top w:val="nil"/>
              <w:left w:val="nil"/>
              <w:bottom w:val="single" w:sz="4" w:space="0" w:color="auto"/>
              <w:right w:val="single" w:sz="4" w:space="0" w:color="auto"/>
            </w:tcBorders>
            <w:shd w:val="clear" w:color="000000" w:fill="FCE4D6"/>
            <w:noWrap/>
            <w:hideMark/>
          </w:tcPr>
          <w:p w14:paraId="5DE2A749"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Pc threshold</w:t>
            </w:r>
          </w:p>
        </w:tc>
        <w:tc>
          <w:tcPr>
            <w:tcW w:w="1330" w:type="dxa"/>
            <w:tcBorders>
              <w:top w:val="nil"/>
              <w:left w:val="nil"/>
              <w:bottom w:val="single" w:sz="4" w:space="0" w:color="auto"/>
              <w:right w:val="nil"/>
            </w:tcBorders>
            <w:shd w:val="clear" w:color="000000" w:fill="FCE4D6"/>
            <w:noWrap/>
            <w:hideMark/>
          </w:tcPr>
          <w:p w14:paraId="5B388325"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220C044D"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420DB9FE"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If Maneuverable = True, the collision probability threshold to perform a maneuver (ex: 1e-4)</w:t>
            </w:r>
          </w:p>
        </w:tc>
      </w:tr>
      <w:tr w:rsidR="007F4CC4" w:rsidRPr="00533306" w14:paraId="01060AE8"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0DBEEEB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70D841F5" w14:textId="69C73E51" w:rsidR="007F4CC4" w:rsidRPr="00533306" w:rsidRDefault="007F4CC4" w:rsidP="007F4CC4">
            <w:pPr>
              <w:spacing w:after="0" w:line="240" w:lineRule="auto"/>
              <w:jc w:val="center"/>
              <w:rPr>
                <w:rFonts w:ascii="Calibri" w:eastAsia="Times New Roman" w:hAnsi="Calibri" w:cs="Calibri"/>
                <w:kern w:val="0"/>
                <w14:ligatures w14:val="none"/>
              </w:rPr>
            </w:pPr>
            <w:ins w:id="96" w:author="Gregory A Henning" w:date="2025-04-17T14:28:00Z">
              <w:r w:rsidRPr="007D1727">
                <w:t>25</w:t>
              </w:r>
            </w:ins>
            <w:del w:id="97" w:author="Gregory A Henning" w:date="2025-04-17T14:28:00Z">
              <w:r w:rsidRPr="00533306" w:rsidDel="00E300EB">
                <w:rPr>
                  <w:rFonts w:ascii="Calibri" w:eastAsia="Times New Roman" w:hAnsi="Calibri" w:cs="Calibri"/>
                  <w:kern w:val="0"/>
                  <w14:ligatures w14:val="none"/>
                </w:rPr>
                <w:delText>22</w:delText>
              </w:r>
            </w:del>
          </w:p>
        </w:tc>
        <w:tc>
          <w:tcPr>
            <w:tcW w:w="2389" w:type="dxa"/>
            <w:tcBorders>
              <w:top w:val="nil"/>
              <w:left w:val="nil"/>
              <w:bottom w:val="single" w:sz="4" w:space="0" w:color="auto"/>
              <w:right w:val="single" w:sz="4" w:space="0" w:color="auto"/>
            </w:tcBorders>
            <w:shd w:val="clear" w:color="000000" w:fill="FCE4D6"/>
            <w:noWrap/>
            <w:hideMark/>
          </w:tcPr>
          <w:p w14:paraId="33675AA7"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Pc goal</w:t>
            </w:r>
          </w:p>
        </w:tc>
        <w:tc>
          <w:tcPr>
            <w:tcW w:w="1330" w:type="dxa"/>
            <w:tcBorders>
              <w:top w:val="nil"/>
              <w:left w:val="nil"/>
              <w:bottom w:val="single" w:sz="4" w:space="0" w:color="auto"/>
              <w:right w:val="nil"/>
            </w:tcBorders>
            <w:shd w:val="clear" w:color="000000" w:fill="FCE4D6"/>
            <w:noWrap/>
            <w:hideMark/>
          </w:tcPr>
          <w:p w14:paraId="1F0D7BE2"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63563DF4"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7E93A3F6"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If Maneuverable = True, goal for post-maneuver acceptable Pc (ex: 1e-6)</w:t>
            </w:r>
          </w:p>
        </w:tc>
      </w:tr>
      <w:tr w:rsidR="007F4CC4" w:rsidRPr="00533306" w14:paraId="1D686EDC"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5FDD278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4242E15B" w14:textId="162A1D1D" w:rsidR="007F4CC4" w:rsidRPr="007F4CC4" w:rsidRDefault="007F4CC4" w:rsidP="007F4CC4">
            <w:pPr>
              <w:spacing w:after="0" w:line="240" w:lineRule="auto"/>
              <w:jc w:val="center"/>
              <w:rPr>
                <w:rFonts w:ascii="Calibri" w:eastAsia="Times New Roman" w:hAnsi="Calibri" w:cs="Calibri"/>
                <w:color w:val="FF0000"/>
                <w:kern w:val="0"/>
                <w14:ligatures w14:val="none"/>
              </w:rPr>
            </w:pPr>
            <w:ins w:id="98" w:author="Gregory A Henning" w:date="2025-04-17T14:28:00Z">
              <w:r w:rsidRPr="007F4CC4">
                <w:rPr>
                  <w:color w:val="FF0000"/>
                  <w:rPrChange w:id="99" w:author="Gregory A Henning" w:date="2025-04-17T14:28:00Z">
                    <w:rPr/>
                  </w:rPrChange>
                </w:rPr>
                <w:t>26</w:t>
              </w:r>
            </w:ins>
            <w:del w:id="100" w:author="Gregory A Henning" w:date="2025-04-17T14:28:00Z">
              <w:r w:rsidRPr="007F4CC4" w:rsidDel="00E300EB">
                <w:rPr>
                  <w:rFonts w:ascii="Calibri" w:eastAsia="Times New Roman" w:hAnsi="Calibri" w:cs="Calibri"/>
                  <w:color w:val="FF0000"/>
                  <w:kern w:val="0"/>
                  <w14:ligatures w14:val="none"/>
                </w:rPr>
                <w:delText>23</w:delText>
              </w:r>
            </w:del>
          </w:p>
        </w:tc>
        <w:tc>
          <w:tcPr>
            <w:tcW w:w="2389" w:type="dxa"/>
            <w:tcBorders>
              <w:top w:val="nil"/>
              <w:left w:val="nil"/>
              <w:bottom w:val="single" w:sz="4" w:space="0" w:color="auto"/>
              <w:right w:val="single" w:sz="4" w:space="0" w:color="auto"/>
            </w:tcBorders>
            <w:shd w:val="clear" w:color="000000" w:fill="FCE4D6"/>
            <w:noWrap/>
            <w:hideMark/>
          </w:tcPr>
          <w:p w14:paraId="1ACC278B" w14:textId="77777777" w:rsidR="007F4CC4"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Maneuver</w:t>
            </w:r>
          </w:p>
          <w:p w14:paraId="2515BDEA"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Commit Point</w:t>
            </w:r>
          </w:p>
        </w:tc>
        <w:tc>
          <w:tcPr>
            <w:tcW w:w="1330" w:type="dxa"/>
            <w:tcBorders>
              <w:top w:val="nil"/>
              <w:left w:val="nil"/>
              <w:bottom w:val="single" w:sz="4" w:space="0" w:color="auto"/>
              <w:right w:val="nil"/>
            </w:tcBorders>
            <w:shd w:val="clear" w:color="000000" w:fill="FCE4D6"/>
            <w:noWrap/>
            <w:hideMark/>
          </w:tcPr>
          <w:p w14:paraId="4E23793F"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int/float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41EF4B6A"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hours</w:t>
            </w:r>
          </w:p>
        </w:tc>
        <w:tc>
          <w:tcPr>
            <w:tcW w:w="6531" w:type="dxa"/>
            <w:tcBorders>
              <w:top w:val="nil"/>
              <w:left w:val="nil"/>
              <w:bottom w:val="single" w:sz="4" w:space="0" w:color="auto"/>
              <w:right w:val="single" w:sz="4" w:space="0" w:color="auto"/>
            </w:tcBorders>
            <w:shd w:val="clear" w:color="auto" w:fill="auto"/>
            <w:hideMark/>
          </w:tcPr>
          <w:p w14:paraId="142D0012"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If Maneuverable = True, Minimum time before TCA at which a maneuver is performed or a preferred time before TCA to perform the maneuver.</w:t>
            </w:r>
          </w:p>
        </w:tc>
      </w:tr>
      <w:tr w:rsidR="007F4CC4" w:rsidRPr="00533306" w14:paraId="3A357CBC" w14:textId="77777777" w:rsidTr="007F4CC4">
        <w:trPr>
          <w:trHeight w:val="3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4A71A9D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058E691E" w14:textId="1918EA6C" w:rsidR="007F4CC4" w:rsidRPr="007F4CC4" w:rsidRDefault="007F4CC4" w:rsidP="007F4CC4">
            <w:pPr>
              <w:spacing w:after="0" w:line="240" w:lineRule="auto"/>
              <w:jc w:val="center"/>
              <w:rPr>
                <w:rFonts w:ascii="Calibri" w:eastAsia="Times New Roman" w:hAnsi="Calibri" w:cs="Calibri"/>
                <w:color w:val="FF0000"/>
                <w:kern w:val="0"/>
                <w14:ligatures w14:val="none"/>
              </w:rPr>
            </w:pPr>
            <w:ins w:id="101" w:author="Gregory A Henning" w:date="2025-04-17T14:28:00Z">
              <w:r w:rsidRPr="007F4CC4">
                <w:rPr>
                  <w:color w:val="FF0000"/>
                  <w:rPrChange w:id="102" w:author="Gregory A Henning" w:date="2025-04-17T14:28:00Z">
                    <w:rPr/>
                  </w:rPrChange>
                </w:rPr>
                <w:t>27</w:t>
              </w:r>
            </w:ins>
            <w:del w:id="103" w:author="Gregory A Henning" w:date="2025-04-17T14:28:00Z">
              <w:r w:rsidRPr="007F4CC4" w:rsidDel="00E300EB">
                <w:rPr>
                  <w:rFonts w:ascii="Calibri" w:eastAsia="Times New Roman" w:hAnsi="Calibri" w:cs="Calibri"/>
                  <w:color w:val="FF0000"/>
                  <w:kern w:val="0"/>
                  <w14:ligatures w14:val="none"/>
                </w:rPr>
                <w:delText>24</w:delText>
              </w:r>
            </w:del>
          </w:p>
        </w:tc>
        <w:tc>
          <w:tcPr>
            <w:tcW w:w="2389" w:type="dxa"/>
            <w:tcBorders>
              <w:top w:val="nil"/>
              <w:left w:val="nil"/>
              <w:bottom w:val="single" w:sz="4" w:space="0" w:color="auto"/>
              <w:right w:val="single" w:sz="4" w:space="0" w:color="auto"/>
            </w:tcBorders>
            <w:shd w:val="clear" w:color="000000" w:fill="FCE4D6"/>
            <w:noWrap/>
            <w:hideMark/>
          </w:tcPr>
          <w:p w14:paraId="4363519B"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Max maneuver dV</w:t>
            </w:r>
          </w:p>
        </w:tc>
        <w:tc>
          <w:tcPr>
            <w:tcW w:w="1330" w:type="dxa"/>
            <w:tcBorders>
              <w:top w:val="nil"/>
              <w:left w:val="nil"/>
              <w:bottom w:val="single" w:sz="4" w:space="0" w:color="auto"/>
              <w:right w:val="nil"/>
            </w:tcBorders>
            <w:shd w:val="clear" w:color="000000" w:fill="FCE4D6"/>
            <w:noWrap/>
            <w:hideMark/>
          </w:tcPr>
          <w:p w14:paraId="543E7981"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7BC82DAA"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m/s</w:t>
            </w:r>
          </w:p>
        </w:tc>
        <w:tc>
          <w:tcPr>
            <w:tcW w:w="6531" w:type="dxa"/>
            <w:tcBorders>
              <w:top w:val="nil"/>
              <w:left w:val="nil"/>
              <w:bottom w:val="single" w:sz="4" w:space="0" w:color="auto"/>
              <w:right w:val="single" w:sz="4" w:space="0" w:color="auto"/>
            </w:tcBorders>
            <w:shd w:val="clear" w:color="auto" w:fill="auto"/>
            <w:hideMark/>
          </w:tcPr>
          <w:p w14:paraId="498CD0DD"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If Maneuverable = True, Pc reduction subject to a certain maximum deltaV</w:t>
            </w:r>
          </w:p>
        </w:tc>
      </w:tr>
      <w:tr w:rsidR="007F4CC4" w:rsidRPr="00533306" w14:paraId="7087EF47" w14:textId="77777777" w:rsidTr="007F4CC4">
        <w:trPr>
          <w:trHeight w:val="600"/>
        </w:trPr>
        <w:tc>
          <w:tcPr>
            <w:tcW w:w="1165" w:type="dxa"/>
            <w:gridSpan w:val="2"/>
            <w:vMerge/>
            <w:tcBorders>
              <w:top w:val="single" w:sz="4" w:space="0" w:color="auto"/>
              <w:left w:val="single" w:sz="4" w:space="0" w:color="auto"/>
              <w:bottom w:val="single" w:sz="4" w:space="0" w:color="000000"/>
              <w:right w:val="single" w:sz="4" w:space="0" w:color="000000"/>
            </w:tcBorders>
            <w:vAlign w:val="center"/>
            <w:hideMark/>
          </w:tcPr>
          <w:p w14:paraId="30FF18F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CE4D6"/>
            <w:noWrap/>
            <w:hideMark/>
          </w:tcPr>
          <w:p w14:paraId="456D2E9E" w14:textId="6CAF355B" w:rsidR="007F4CC4" w:rsidRPr="007F4CC4" w:rsidRDefault="007F4CC4" w:rsidP="007F4CC4">
            <w:pPr>
              <w:spacing w:after="0" w:line="240" w:lineRule="auto"/>
              <w:jc w:val="center"/>
              <w:rPr>
                <w:rFonts w:ascii="Calibri" w:eastAsia="Times New Roman" w:hAnsi="Calibri" w:cs="Calibri"/>
                <w:color w:val="FF0000"/>
                <w:kern w:val="0"/>
                <w14:ligatures w14:val="none"/>
              </w:rPr>
            </w:pPr>
            <w:ins w:id="104" w:author="Gregory A Henning" w:date="2025-04-17T14:28:00Z">
              <w:r w:rsidRPr="007F4CC4">
                <w:rPr>
                  <w:color w:val="FF0000"/>
                  <w:rPrChange w:id="105" w:author="Gregory A Henning" w:date="2025-04-17T14:28:00Z">
                    <w:rPr/>
                  </w:rPrChange>
                </w:rPr>
                <w:t>28</w:t>
              </w:r>
            </w:ins>
            <w:del w:id="106" w:author="Gregory A Henning" w:date="2025-04-17T14:28:00Z">
              <w:r w:rsidRPr="007F4CC4" w:rsidDel="00E300EB">
                <w:rPr>
                  <w:rFonts w:ascii="Calibri" w:eastAsia="Times New Roman" w:hAnsi="Calibri" w:cs="Calibri"/>
                  <w:color w:val="FF0000"/>
                  <w:kern w:val="0"/>
                  <w14:ligatures w14:val="none"/>
                </w:rPr>
                <w:delText>25</w:delText>
              </w:r>
            </w:del>
          </w:p>
        </w:tc>
        <w:tc>
          <w:tcPr>
            <w:tcW w:w="2389" w:type="dxa"/>
            <w:tcBorders>
              <w:top w:val="nil"/>
              <w:left w:val="nil"/>
              <w:bottom w:val="single" w:sz="4" w:space="0" w:color="auto"/>
              <w:right w:val="single" w:sz="4" w:space="0" w:color="auto"/>
            </w:tcBorders>
            <w:shd w:val="clear" w:color="000000" w:fill="FCE4D6"/>
            <w:noWrap/>
            <w:hideMark/>
          </w:tcPr>
          <w:p w14:paraId="08A24569"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In-track dV Flag</w:t>
            </w:r>
          </w:p>
        </w:tc>
        <w:tc>
          <w:tcPr>
            <w:tcW w:w="1330" w:type="dxa"/>
            <w:tcBorders>
              <w:top w:val="nil"/>
              <w:left w:val="nil"/>
              <w:bottom w:val="single" w:sz="4" w:space="0" w:color="auto"/>
              <w:right w:val="nil"/>
            </w:tcBorders>
            <w:shd w:val="clear" w:color="000000" w:fill="FCE4D6"/>
            <w:noWrap/>
            <w:hideMark/>
          </w:tcPr>
          <w:p w14:paraId="544D70BC"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CE4D6"/>
            <w:noWrap/>
            <w:hideMark/>
          </w:tcPr>
          <w:p w14:paraId="39EAC0DA" w14:textId="77777777" w:rsidR="007F4CC4" w:rsidRPr="00533306" w:rsidRDefault="007F4CC4" w:rsidP="007F4CC4">
            <w:pPr>
              <w:spacing w:after="0" w:line="240" w:lineRule="auto"/>
              <w:jc w:val="center"/>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7DF53BE4" w14:textId="77777777" w:rsidR="007F4CC4"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If Maneuverable = True, whether to constrain maneuvers to only be along velocity vector</w:t>
            </w:r>
            <w:r w:rsidRPr="00533306">
              <w:rPr>
                <w:rFonts w:ascii="Calibri" w:eastAsia="Times New Roman" w:hAnsi="Calibri" w:cs="Calibri"/>
                <w:color w:val="FF0000"/>
                <w:kern w:val="0"/>
                <w14:ligatures w14:val="none"/>
              </w:rPr>
              <w:br/>
              <w:t>0=False</w:t>
            </w:r>
          </w:p>
          <w:p w14:paraId="44078BB8" w14:textId="77777777" w:rsidR="007F4CC4" w:rsidRPr="00533306" w:rsidRDefault="007F4CC4" w:rsidP="007F4CC4">
            <w:pPr>
              <w:spacing w:after="0" w:line="240" w:lineRule="auto"/>
              <w:rPr>
                <w:rFonts w:ascii="Calibri" w:eastAsia="Times New Roman" w:hAnsi="Calibri" w:cs="Calibri"/>
                <w:color w:val="FF0000"/>
                <w:kern w:val="0"/>
                <w14:ligatures w14:val="none"/>
              </w:rPr>
            </w:pPr>
            <w:r w:rsidRPr="00533306">
              <w:rPr>
                <w:rFonts w:ascii="Calibri" w:eastAsia="Times New Roman" w:hAnsi="Calibri" w:cs="Calibri"/>
                <w:color w:val="FF0000"/>
                <w:kern w:val="0"/>
                <w14:ligatures w14:val="none"/>
              </w:rPr>
              <w:t>1=True</w:t>
            </w:r>
          </w:p>
        </w:tc>
      </w:tr>
      <w:tr w:rsidR="007F4CC4" w:rsidRPr="00533306" w14:paraId="749BBEC1" w14:textId="77777777" w:rsidTr="007F4CC4">
        <w:trPr>
          <w:trHeight w:val="300"/>
        </w:trPr>
        <w:tc>
          <w:tcPr>
            <w:tcW w:w="498" w:type="dxa"/>
            <w:vMerge w:val="restart"/>
            <w:tcBorders>
              <w:top w:val="nil"/>
              <w:left w:val="single" w:sz="4" w:space="0" w:color="auto"/>
              <w:bottom w:val="single" w:sz="4" w:space="0" w:color="000000"/>
              <w:right w:val="single" w:sz="4" w:space="0" w:color="auto"/>
            </w:tcBorders>
            <w:shd w:val="clear" w:color="000000" w:fill="BF8F00"/>
            <w:textDirection w:val="btLr"/>
            <w:vAlign w:val="center"/>
            <w:hideMark/>
          </w:tcPr>
          <w:p w14:paraId="29F3640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Epoch(s)</w:t>
            </w:r>
          </w:p>
        </w:tc>
        <w:tc>
          <w:tcPr>
            <w:tcW w:w="667" w:type="dxa"/>
            <w:vMerge w:val="restart"/>
            <w:tcBorders>
              <w:top w:val="nil"/>
              <w:left w:val="single" w:sz="4" w:space="0" w:color="auto"/>
              <w:bottom w:val="nil"/>
              <w:right w:val="single" w:sz="4" w:space="0" w:color="auto"/>
            </w:tcBorders>
            <w:shd w:val="clear" w:color="000000" w:fill="FFD966"/>
            <w:textDirection w:val="btLr"/>
            <w:vAlign w:val="center"/>
            <w:hideMark/>
          </w:tcPr>
          <w:p w14:paraId="7951A72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Phase Start</w:t>
            </w:r>
          </w:p>
        </w:tc>
        <w:tc>
          <w:tcPr>
            <w:tcW w:w="663" w:type="dxa"/>
            <w:tcBorders>
              <w:top w:val="nil"/>
              <w:left w:val="nil"/>
              <w:bottom w:val="single" w:sz="4" w:space="0" w:color="auto"/>
              <w:right w:val="single" w:sz="4" w:space="0" w:color="auto"/>
            </w:tcBorders>
            <w:shd w:val="clear" w:color="000000" w:fill="FFF2CC"/>
            <w:noWrap/>
            <w:hideMark/>
          </w:tcPr>
          <w:p w14:paraId="4C87577E" w14:textId="635F2BB3" w:rsidR="007F4CC4" w:rsidRPr="00533306" w:rsidRDefault="007F4CC4" w:rsidP="007F4CC4">
            <w:pPr>
              <w:spacing w:after="0" w:line="240" w:lineRule="auto"/>
              <w:jc w:val="center"/>
              <w:rPr>
                <w:rFonts w:ascii="Calibri" w:eastAsia="Times New Roman" w:hAnsi="Calibri" w:cs="Calibri"/>
                <w:color w:val="000000"/>
                <w:kern w:val="0"/>
                <w14:ligatures w14:val="none"/>
              </w:rPr>
            </w:pPr>
            <w:ins w:id="107" w:author="Gregory A Henning" w:date="2025-04-17T14:28:00Z">
              <w:r w:rsidRPr="00B23677">
                <w:t>29</w:t>
              </w:r>
            </w:ins>
            <w:del w:id="108" w:author="Gregory A Henning" w:date="2025-04-17T14:28:00Z">
              <w:r w:rsidRPr="00533306" w:rsidDel="00D06069">
                <w:rPr>
                  <w:rFonts w:ascii="Calibri" w:eastAsia="Times New Roman" w:hAnsi="Calibri" w:cs="Calibri"/>
                  <w:color w:val="000000"/>
                  <w:kern w:val="0"/>
                  <w14:ligatures w14:val="none"/>
                </w:rPr>
                <w:delText>26</w:delText>
              </w:r>
            </w:del>
          </w:p>
        </w:tc>
        <w:tc>
          <w:tcPr>
            <w:tcW w:w="2389" w:type="dxa"/>
            <w:tcBorders>
              <w:top w:val="nil"/>
              <w:left w:val="nil"/>
              <w:bottom w:val="single" w:sz="4" w:space="0" w:color="auto"/>
              <w:right w:val="single" w:sz="4" w:space="0" w:color="auto"/>
            </w:tcBorders>
            <w:shd w:val="clear" w:color="000000" w:fill="FFF2CC"/>
            <w:noWrap/>
            <w:hideMark/>
          </w:tcPr>
          <w:p w14:paraId="7F345735"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Year</w:t>
            </w:r>
          </w:p>
        </w:tc>
        <w:tc>
          <w:tcPr>
            <w:tcW w:w="1330" w:type="dxa"/>
            <w:tcBorders>
              <w:top w:val="nil"/>
              <w:left w:val="nil"/>
              <w:bottom w:val="single" w:sz="4" w:space="0" w:color="auto"/>
              <w:right w:val="nil"/>
            </w:tcBorders>
            <w:shd w:val="clear" w:color="000000" w:fill="FFF2CC"/>
            <w:noWrap/>
            <w:hideMark/>
          </w:tcPr>
          <w:p w14:paraId="160295A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7C34C66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year</w:t>
            </w:r>
          </w:p>
        </w:tc>
        <w:tc>
          <w:tcPr>
            <w:tcW w:w="6531" w:type="dxa"/>
            <w:vMerge w:val="restart"/>
            <w:tcBorders>
              <w:top w:val="nil"/>
              <w:left w:val="single" w:sz="4" w:space="0" w:color="auto"/>
              <w:bottom w:val="single" w:sz="4" w:space="0" w:color="000000"/>
              <w:right w:val="single" w:sz="4" w:space="0" w:color="auto"/>
            </w:tcBorders>
            <w:shd w:val="clear" w:color="auto" w:fill="auto"/>
            <w:hideMark/>
          </w:tcPr>
          <w:p w14:paraId="0FACD609" w14:textId="77777777" w:rsidR="007F4CC4" w:rsidRPr="00533306" w:rsidRDefault="007F4CC4" w:rsidP="007F4CC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r w:rsidRPr="00533306">
              <w:rPr>
                <w:rFonts w:ascii="Calibri" w:eastAsia="Times New Roman" w:hAnsi="Calibri" w:cs="Calibri"/>
                <w:color w:val="000000"/>
                <w:kern w:val="0"/>
                <w14:ligatures w14:val="none"/>
              </w:rPr>
              <w:t>nitial epoch of the phase this object is in (launch, start of ops, disposal, etc.)</w:t>
            </w:r>
          </w:p>
        </w:tc>
      </w:tr>
      <w:tr w:rsidR="007F4CC4" w:rsidRPr="00533306" w14:paraId="1DD8FDF1"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15F1E7C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7C54917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535E08A1" w14:textId="3C0FB8DF" w:rsidR="007F4CC4" w:rsidRPr="00533306" w:rsidRDefault="007F4CC4" w:rsidP="007F4CC4">
            <w:pPr>
              <w:spacing w:after="0" w:line="240" w:lineRule="auto"/>
              <w:jc w:val="center"/>
              <w:rPr>
                <w:rFonts w:ascii="Calibri" w:eastAsia="Times New Roman" w:hAnsi="Calibri" w:cs="Calibri"/>
                <w:color w:val="000000"/>
                <w:kern w:val="0"/>
                <w14:ligatures w14:val="none"/>
              </w:rPr>
            </w:pPr>
            <w:ins w:id="109" w:author="Gregory A Henning" w:date="2025-04-17T14:28:00Z">
              <w:r w:rsidRPr="00B23677">
                <w:t>30</w:t>
              </w:r>
            </w:ins>
            <w:del w:id="110" w:author="Gregory A Henning" w:date="2025-04-17T14:28:00Z">
              <w:r w:rsidRPr="00533306" w:rsidDel="00D06069">
                <w:rPr>
                  <w:rFonts w:ascii="Calibri" w:eastAsia="Times New Roman" w:hAnsi="Calibri" w:cs="Calibri"/>
                  <w:color w:val="000000"/>
                  <w:kern w:val="0"/>
                  <w14:ligatures w14:val="none"/>
                </w:rPr>
                <w:delText>27</w:delText>
              </w:r>
            </w:del>
          </w:p>
        </w:tc>
        <w:tc>
          <w:tcPr>
            <w:tcW w:w="2389" w:type="dxa"/>
            <w:tcBorders>
              <w:top w:val="nil"/>
              <w:left w:val="nil"/>
              <w:bottom w:val="single" w:sz="4" w:space="0" w:color="auto"/>
              <w:right w:val="single" w:sz="4" w:space="0" w:color="auto"/>
            </w:tcBorders>
            <w:shd w:val="clear" w:color="000000" w:fill="FFF2CC"/>
            <w:noWrap/>
            <w:hideMark/>
          </w:tcPr>
          <w:p w14:paraId="597DE686"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Month</w:t>
            </w:r>
          </w:p>
        </w:tc>
        <w:tc>
          <w:tcPr>
            <w:tcW w:w="1330" w:type="dxa"/>
            <w:tcBorders>
              <w:top w:val="nil"/>
              <w:left w:val="nil"/>
              <w:bottom w:val="single" w:sz="4" w:space="0" w:color="auto"/>
              <w:right w:val="nil"/>
            </w:tcBorders>
            <w:shd w:val="clear" w:color="000000" w:fill="FFF2CC"/>
            <w:noWrap/>
            <w:hideMark/>
          </w:tcPr>
          <w:p w14:paraId="4E017AF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9D66EB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month</w:t>
            </w:r>
          </w:p>
        </w:tc>
        <w:tc>
          <w:tcPr>
            <w:tcW w:w="6531" w:type="dxa"/>
            <w:vMerge/>
            <w:tcBorders>
              <w:top w:val="nil"/>
              <w:left w:val="single" w:sz="4" w:space="0" w:color="auto"/>
              <w:bottom w:val="single" w:sz="4" w:space="0" w:color="000000"/>
              <w:right w:val="single" w:sz="4" w:space="0" w:color="auto"/>
            </w:tcBorders>
            <w:vAlign w:val="center"/>
            <w:hideMark/>
          </w:tcPr>
          <w:p w14:paraId="2261D299"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3E7475E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2892CF88"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23306B1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13897DFE" w14:textId="608F138B" w:rsidR="007F4CC4" w:rsidRPr="00533306" w:rsidRDefault="007F4CC4" w:rsidP="007F4CC4">
            <w:pPr>
              <w:spacing w:after="0" w:line="240" w:lineRule="auto"/>
              <w:jc w:val="center"/>
              <w:rPr>
                <w:rFonts w:ascii="Calibri" w:eastAsia="Times New Roman" w:hAnsi="Calibri" w:cs="Calibri"/>
                <w:kern w:val="0"/>
                <w14:ligatures w14:val="none"/>
              </w:rPr>
            </w:pPr>
            <w:ins w:id="111" w:author="Gregory A Henning" w:date="2025-04-17T14:28:00Z">
              <w:r w:rsidRPr="00B23677">
                <w:t>31</w:t>
              </w:r>
            </w:ins>
            <w:del w:id="112" w:author="Gregory A Henning" w:date="2025-04-17T14:28:00Z">
              <w:r w:rsidRPr="00533306" w:rsidDel="00D06069">
                <w:rPr>
                  <w:rFonts w:ascii="Calibri" w:eastAsia="Times New Roman" w:hAnsi="Calibri" w:cs="Calibri"/>
                  <w:kern w:val="0"/>
                  <w14:ligatures w14:val="none"/>
                </w:rPr>
                <w:delText>28</w:delText>
              </w:r>
            </w:del>
          </w:p>
        </w:tc>
        <w:tc>
          <w:tcPr>
            <w:tcW w:w="2389" w:type="dxa"/>
            <w:tcBorders>
              <w:top w:val="nil"/>
              <w:left w:val="nil"/>
              <w:bottom w:val="single" w:sz="4" w:space="0" w:color="auto"/>
              <w:right w:val="single" w:sz="4" w:space="0" w:color="auto"/>
            </w:tcBorders>
            <w:shd w:val="clear" w:color="000000" w:fill="FFF2CC"/>
            <w:noWrap/>
            <w:hideMark/>
          </w:tcPr>
          <w:p w14:paraId="1CB33FEF"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Day</w:t>
            </w:r>
          </w:p>
        </w:tc>
        <w:tc>
          <w:tcPr>
            <w:tcW w:w="1330" w:type="dxa"/>
            <w:tcBorders>
              <w:top w:val="nil"/>
              <w:left w:val="nil"/>
              <w:bottom w:val="single" w:sz="4" w:space="0" w:color="auto"/>
              <w:right w:val="nil"/>
            </w:tcBorders>
            <w:shd w:val="clear" w:color="000000" w:fill="FFF2CC"/>
            <w:noWrap/>
            <w:hideMark/>
          </w:tcPr>
          <w:p w14:paraId="23A8725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103653A3"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day</w:t>
            </w:r>
          </w:p>
        </w:tc>
        <w:tc>
          <w:tcPr>
            <w:tcW w:w="6531" w:type="dxa"/>
            <w:vMerge/>
            <w:tcBorders>
              <w:top w:val="nil"/>
              <w:left w:val="single" w:sz="4" w:space="0" w:color="auto"/>
              <w:bottom w:val="single" w:sz="4" w:space="0" w:color="000000"/>
              <w:right w:val="single" w:sz="4" w:space="0" w:color="auto"/>
            </w:tcBorders>
            <w:vAlign w:val="center"/>
            <w:hideMark/>
          </w:tcPr>
          <w:p w14:paraId="0F334F43"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74CC1A1D"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14DC4AC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622E8E8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2F1F0579" w14:textId="170AB8F3" w:rsidR="007F4CC4" w:rsidRPr="00533306" w:rsidRDefault="007F4CC4" w:rsidP="007F4CC4">
            <w:pPr>
              <w:spacing w:after="0" w:line="240" w:lineRule="auto"/>
              <w:jc w:val="center"/>
              <w:rPr>
                <w:rFonts w:ascii="Calibri" w:eastAsia="Times New Roman" w:hAnsi="Calibri" w:cs="Calibri"/>
                <w:kern w:val="0"/>
                <w14:ligatures w14:val="none"/>
              </w:rPr>
            </w:pPr>
            <w:ins w:id="113" w:author="Gregory A Henning" w:date="2025-04-17T14:28:00Z">
              <w:r w:rsidRPr="00B23677">
                <w:t>32</w:t>
              </w:r>
            </w:ins>
            <w:del w:id="114" w:author="Gregory A Henning" w:date="2025-04-17T14:28:00Z">
              <w:r w:rsidRPr="00533306" w:rsidDel="00D06069">
                <w:rPr>
                  <w:rFonts w:ascii="Calibri" w:eastAsia="Times New Roman" w:hAnsi="Calibri" w:cs="Calibri"/>
                  <w:kern w:val="0"/>
                  <w14:ligatures w14:val="none"/>
                </w:rPr>
                <w:delText>29</w:delText>
              </w:r>
            </w:del>
          </w:p>
        </w:tc>
        <w:tc>
          <w:tcPr>
            <w:tcW w:w="2389" w:type="dxa"/>
            <w:tcBorders>
              <w:top w:val="nil"/>
              <w:left w:val="nil"/>
              <w:bottom w:val="single" w:sz="4" w:space="0" w:color="auto"/>
              <w:right w:val="single" w:sz="4" w:space="0" w:color="auto"/>
            </w:tcBorders>
            <w:shd w:val="clear" w:color="000000" w:fill="FFF2CC"/>
            <w:noWrap/>
            <w:hideMark/>
          </w:tcPr>
          <w:p w14:paraId="5421B56B"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Hour</w:t>
            </w:r>
          </w:p>
        </w:tc>
        <w:tc>
          <w:tcPr>
            <w:tcW w:w="1330" w:type="dxa"/>
            <w:tcBorders>
              <w:top w:val="nil"/>
              <w:left w:val="nil"/>
              <w:bottom w:val="single" w:sz="4" w:space="0" w:color="auto"/>
              <w:right w:val="nil"/>
            </w:tcBorders>
            <w:shd w:val="clear" w:color="000000" w:fill="FFF2CC"/>
            <w:noWrap/>
            <w:hideMark/>
          </w:tcPr>
          <w:p w14:paraId="2C39A82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3AF3E72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hours</w:t>
            </w:r>
          </w:p>
        </w:tc>
        <w:tc>
          <w:tcPr>
            <w:tcW w:w="6531" w:type="dxa"/>
            <w:vMerge/>
            <w:tcBorders>
              <w:top w:val="nil"/>
              <w:left w:val="single" w:sz="4" w:space="0" w:color="auto"/>
              <w:bottom w:val="single" w:sz="4" w:space="0" w:color="000000"/>
              <w:right w:val="single" w:sz="4" w:space="0" w:color="auto"/>
            </w:tcBorders>
            <w:vAlign w:val="center"/>
            <w:hideMark/>
          </w:tcPr>
          <w:p w14:paraId="39F7DC52"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46837C8E"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5512D30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4E37982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45D3EDE0" w14:textId="0F2A4372" w:rsidR="007F4CC4" w:rsidRPr="00533306" w:rsidRDefault="007F4CC4" w:rsidP="007F4CC4">
            <w:pPr>
              <w:spacing w:after="0" w:line="240" w:lineRule="auto"/>
              <w:jc w:val="center"/>
              <w:rPr>
                <w:rFonts w:ascii="Calibri" w:eastAsia="Times New Roman" w:hAnsi="Calibri" w:cs="Calibri"/>
                <w:kern w:val="0"/>
                <w14:ligatures w14:val="none"/>
              </w:rPr>
            </w:pPr>
            <w:ins w:id="115" w:author="Gregory A Henning" w:date="2025-04-17T14:28:00Z">
              <w:r w:rsidRPr="00B23677">
                <w:t>33</w:t>
              </w:r>
            </w:ins>
            <w:del w:id="116" w:author="Gregory A Henning" w:date="2025-04-17T14:28:00Z">
              <w:r w:rsidRPr="00533306" w:rsidDel="00D06069">
                <w:rPr>
                  <w:rFonts w:ascii="Calibri" w:eastAsia="Times New Roman" w:hAnsi="Calibri" w:cs="Calibri"/>
                  <w:kern w:val="0"/>
                  <w14:ligatures w14:val="none"/>
                </w:rPr>
                <w:delText>30</w:delText>
              </w:r>
            </w:del>
          </w:p>
        </w:tc>
        <w:tc>
          <w:tcPr>
            <w:tcW w:w="2389" w:type="dxa"/>
            <w:tcBorders>
              <w:top w:val="nil"/>
              <w:left w:val="nil"/>
              <w:bottom w:val="single" w:sz="4" w:space="0" w:color="auto"/>
              <w:right w:val="single" w:sz="4" w:space="0" w:color="auto"/>
            </w:tcBorders>
            <w:shd w:val="clear" w:color="000000" w:fill="FFF2CC"/>
            <w:noWrap/>
            <w:hideMark/>
          </w:tcPr>
          <w:p w14:paraId="6E597394"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Minute</w:t>
            </w:r>
          </w:p>
        </w:tc>
        <w:tc>
          <w:tcPr>
            <w:tcW w:w="1330" w:type="dxa"/>
            <w:tcBorders>
              <w:top w:val="nil"/>
              <w:left w:val="nil"/>
              <w:bottom w:val="single" w:sz="4" w:space="0" w:color="auto"/>
              <w:right w:val="nil"/>
            </w:tcBorders>
            <w:shd w:val="clear" w:color="000000" w:fill="FFF2CC"/>
            <w:noWrap/>
            <w:hideMark/>
          </w:tcPr>
          <w:p w14:paraId="78B3E05C"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7B3235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minute</w:t>
            </w:r>
          </w:p>
        </w:tc>
        <w:tc>
          <w:tcPr>
            <w:tcW w:w="6531" w:type="dxa"/>
            <w:vMerge/>
            <w:tcBorders>
              <w:top w:val="nil"/>
              <w:left w:val="single" w:sz="4" w:space="0" w:color="auto"/>
              <w:bottom w:val="single" w:sz="4" w:space="0" w:color="000000"/>
              <w:right w:val="single" w:sz="4" w:space="0" w:color="auto"/>
            </w:tcBorders>
            <w:vAlign w:val="center"/>
            <w:hideMark/>
          </w:tcPr>
          <w:p w14:paraId="1E5F3BBD"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1A45ACCB"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3D4E249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79DE4F87"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609DE15B" w14:textId="78818911" w:rsidR="007F4CC4" w:rsidRPr="00533306" w:rsidRDefault="007F4CC4" w:rsidP="007F4CC4">
            <w:pPr>
              <w:spacing w:after="0" w:line="240" w:lineRule="auto"/>
              <w:jc w:val="center"/>
              <w:rPr>
                <w:rFonts w:ascii="Calibri" w:eastAsia="Times New Roman" w:hAnsi="Calibri" w:cs="Calibri"/>
                <w:kern w:val="0"/>
                <w14:ligatures w14:val="none"/>
              </w:rPr>
            </w:pPr>
            <w:ins w:id="117" w:author="Gregory A Henning" w:date="2025-04-17T14:28:00Z">
              <w:r w:rsidRPr="00B23677">
                <w:t>34</w:t>
              </w:r>
            </w:ins>
            <w:del w:id="118" w:author="Gregory A Henning" w:date="2025-04-17T14:28:00Z">
              <w:r w:rsidRPr="00533306" w:rsidDel="00D06069">
                <w:rPr>
                  <w:rFonts w:ascii="Calibri" w:eastAsia="Times New Roman" w:hAnsi="Calibri" w:cs="Calibri"/>
                  <w:kern w:val="0"/>
                  <w14:ligatures w14:val="none"/>
                </w:rPr>
                <w:delText>31</w:delText>
              </w:r>
            </w:del>
          </w:p>
        </w:tc>
        <w:tc>
          <w:tcPr>
            <w:tcW w:w="2389" w:type="dxa"/>
            <w:tcBorders>
              <w:top w:val="nil"/>
              <w:left w:val="nil"/>
              <w:bottom w:val="single" w:sz="4" w:space="0" w:color="auto"/>
              <w:right w:val="single" w:sz="4" w:space="0" w:color="auto"/>
            </w:tcBorders>
            <w:shd w:val="clear" w:color="000000" w:fill="FFF2CC"/>
            <w:noWrap/>
            <w:hideMark/>
          </w:tcPr>
          <w:p w14:paraId="23DB4EE1"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Second</w:t>
            </w:r>
          </w:p>
        </w:tc>
        <w:tc>
          <w:tcPr>
            <w:tcW w:w="1330" w:type="dxa"/>
            <w:tcBorders>
              <w:top w:val="nil"/>
              <w:left w:val="nil"/>
              <w:bottom w:val="single" w:sz="4" w:space="0" w:color="auto"/>
              <w:right w:val="nil"/>
            </w:tcBorders>
            <w:shd w:val="clear" w:color="000000" w:fill="FFF2CC"/>
            <w:noWrap/>
            <w:hideMark/>
          </w:tcPr>
          <w:p w14:paraId="2F6DDA04"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451A1D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second</w:t>
            </w:r>
          </w:p>
        </w:tc>
        <w:tc>
          <w:tcPr>
            <w:tcW w:w="6531" w:type="dxa"/>
            <w:vMerge/>
            <w:tcBorders>
              <w:top w:val="nil"/>
              <w:left w:val="single" w:sz="4" w:space="0" w:color="auto"/>
              <w:bottom w:val="single" w:sz="4" w:space="0" w:color="000000"/>
              <w:right w:val="single" w:sz="4" w:space="0" w:color="auto"/>
            </w:tcBorders>
            <w:vAlign w:val="center"/>
            <w:hideMark/>
          </w:tcPr>
          <w:p w14:paraId="6ABAC5DD"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40BA8C3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7E02A4BC"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4676BAF4"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53EF09D1" w14:textId="3506CC20" w:rsidR="007F4CC4" w:rsidRPr="00533306" w:rsidRDefault="007F4CC4" w:rsidP="007F4CC4">
            <w:pPr>
              <w:spacing w:after="0" w:line="240" w:lineRule="auto"/>
              <w:jc w:val="center"/>
              <w:rPr>
                <w:rFonts w:ascii="Calibri" w:eastAsia="Times New Roman" w:hAnsi="Calibri" w:cs="Calibri"/>
                <w:kern w:val="0"/>
                <w14:ligatures w14:val="none"/>
              </w:rPr>
            </w:pPr>
            <w:ins w:id="119" w:author="Gregory A Henning" w:date="2025-04-17T14:28:00Z">
              <w:r w:rsidRPr="00B23677">
                <w:t>35</w:t>
              </w:r>
            </w:ins>
            <w:del w:id="120" w:author="Gregory A Henning" w:date="2025-04-17T14:28:00Z">
              <w:r w:rsidRPr="00533306" w:rsidDel="00D06069">
                <w:rPr>
                  <w:rFonts w:ascii="Calibri" w:eastAsia="Times New Roman" w:hAnsi="Calibri" w:cs="Calibri"/>
                  <w:kern w:val="0"/>
                  <w14:ligatures w14:val="none"/>
                </w:rPr>
                <w:delText>32</w:delText>
              </w:r>
            </w:del>
          </w:p>
        </w:tc>
        <w:tc>
          <w:tcPr>
            <w:tcW w:w="2389" w:type="dxa"/>
            <w:tcBorders>
              <w:top w:val="nil"/>
              <w:left w:val="nil"/>
              <w:bottom w:val="single" w:sz="4" w:space="0" w:color="auto"/>
              <w:right w:val="single" w:sz="4" w:space="0" w:color="auto"/>
            </w:tcBorders>
            <w:shd w:val="clear" w:color="000000" w:fill="FFF2CC"/>
            <w:noWrap/>
            <w:hideMark/>
          </w:tcPr>
          <w:p w14:paraId="14587557"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MJD</w:t>
            </w:r>
          </w:p>
        </w:tc>
        <w:tc>
          <w:tcPr>
            <w:tcW w:w="1330" w:type="dxa"/>
            <w:tcBorders>
              <w:top w:val="nil"/>
              <w:left w:val="nil"/>
              <w:bottom w:val="single" w:sz="4" w:space="0" w:color="auto"/>
              <w:right w:val="nil"/>
            </w:tcBorders>
            <w:shd w:val="clear" w:color="000000" w:fill="FFF2CC"/>
            <w:noWrap/>
            <w:hideMark/>
          </w:tcPr>
          <w:p w14:paraId="209A38FD"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57890618"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3EBBABCC"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Modified Julian Date</w:t>
            </w:r>
          </w:p>
        </w:tc>
      </w:tr>
      <w:tr w:rsidR="007F4CC4" w:rsidRPr="00533306" w14:paraId="623F71CF"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4FA23BC0"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val="restart"/>
            <w:tcBorders>
              <w:top w:val="nil"/>
              <w:left w:val="single" w:sz="4" w:space="0" w:color="auto"/>
              <w:bottom w:val="nil"/>
              <w:right w:val="single" w:sz="4" w:space="0" w:color="auto"/>
            </w:tcBorders>
            <w:shd w:val="clear" w:color="000000" w:fill="FFE699"/>
            <w:textDirection w:val="btLr"/>
            <w:vAlign w:val="center"/>
            <w:hideMark/>
          </w:tcPr>
          <w:p w14:paraId="1DDB14CF"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Phase End</w:t>
            </w:r>
          </w:p>
        </w:tc>
        <w:tc>
          <w:tcPr>
            <w:tcW w:w="663" w:type="dxa"/>
            <w:tcBorders>
              <w:top w:val="nil"/>
              <w:left w:val="nil"/>
              <w:bottom w:val="single" w:sz="4" w:space="0" w:color="auto"/>
              <w:right w:val="single" w:sz="4" w:space="0" w:color="auto"/>
            </w:tcBorders>
            <w:shd w:val="clear" w:color="000000" w:fill="FFF2CC"/>
            <w:noWrap/>
            <w:hideMark/>
          </w:tcPr>
          <w:p w14:paraId="78BA1DCA" w14:textId="67B5FDE5" w:rsidR="007F4CC4" w:rsidRPr="00533306" w:rsidRDefault="007F4CC4" w:rsidP="007F4CC4">
            <w:pPr>
              <w:spacing w:after="0" w:line="240" w:lineRule="auto"/>
              <w:jc w:val="center"/>
              <w:rPr>
                <w:rFonts w:ascii="Calibri" w:eastAsia="Times New Roman" w:hAnsi="Calibri" w:cs="Calibri"/>
                <w:kern w:val="0"/>
                <w14:ligatures w14:val="none"/>
              </w:rPr>
            </w:pPr>
            <w:ins w:id="121" w:author="Gregory A Henning" w:date="2025-04-17T14:28:00Z">
              <w:r w:rsidRPr="00B23677">
                <w:t>36</w:t>
              </w:r>
            </w:ins>
            <w:del w:id="122" w:author="Gregory A Henning" w:date="2025-04-17T14:28:00Z">
              <w:r w:rsidRPr="00533306" w:rsidDel="00D06069">
                <w:rPr>
                  <w:rFonts w:ascii="Calibri" w:eastAsia="Times New Roman" w:hAnsi="Calibri" w:cs="Calibri"/>
                  <w:kern w:val="0"/>
                  <w14:ligatures w14:val="none"/>
                </w:rPr>
                <w:delText>33</w:delText>
              </w:r>
            </w:del>
          </w:p>
        </w:tc>
        <w:tc>
          <w:tcPr>
            <w:tcW w:w="2389" w:type="dxa"/>
            <w:tcBorders>
              <w:top w:val="nil"/>
              <w:left w:val="nil"/>
              <w:bottom w:val="single" w:sz="4" w:space="0" w:color="auto"/>
              <w:right w:val="single" w:sz="4" w:space="0" w:color="auto"/>
            </w:tcBorders>
            <w:shd w:val="clear" w:color="000000" w:fill="FFF2CC"/>
            <w:noWrap/>
            <w:hideMark/>
          </w:tcPr>
          <w:p w14:paraId="1715D15C"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Year</w:t>
            </w:r>
          </w:p>
        </w:tc>
        <w:tc>
          <w:tcPr>
            <w:tcW w:w="1330" w:type="dxa"/>
            <w:tcBorders>
              <w:top w:val="nil"/>
              <w:left w:val="nil"/>
              <w:bottom w:val="single" w:sz="4" w:space="0" w:color="auto"/>
              <w:right w:val="nil"/>
            </w:tcBorders>
            <w:shd w:val="clear" w:color="000000" w:fill="FFF2CC"/>
            <w:noWrap/>
            <w:hideMark/>
          </w:tcPr>
          <w:p w14:paraId="3B0D7D6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0F8FCC9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year</w:t>
            </w:r>
          </w:p>
        </w:tc>
        <w:tc>
          <w:tcPr>
            <w:tcW w:w="6531" w:type="dxa"/>
            <w:vMerge w:val="restart"/>
            <w:tcBorders>
              <w:top w:val="nil"/>
              <w:left w:val="single" w:sz="4" w:space="0" w:color="auto"/>
              <w:bottom w:val="single" w:sz="4" w:space="0" w:color="000000"/>
              <w:right w:val="single" w:sz="4" w:space="0" w:color="auto"/>
            </w:tcBorders>
            <w:shd w:val="clear" w:color="auto" w:fill="auto"/>
            <w:hideMark/>
          </w:tcPr>
          <w:p w14:paraId="1AA90C09" w14:textId="77777777" w:rsidR="007F4CC4" w:rsidRPr="00533306" w:rsidRDefault="007F4CC4" w:rsidP="007F4CC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r w:rsidRPr="00533306">
              <w:rPr>
                <w:rFonts w:ascii="Calibri" w:eastAsia="Times New Roman" w:hAnsi="Calibri" w:cs="Calibri"/>
                <w:color w:val="000000"/>
                <w:kern w:val="0"/>
                <w14:ligatures w14:val="none"/>
              </w:rPr>
              <w:t>inal epoch of the phase this object is in</w:t>
            </w:r>
          </w:p>
        </w:tc>
      </w:tr>
      <w:tr w:rsidR="007F4CC4" w:rsidRPr="00533306" w14:paraId="479C6A15"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36FE096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4ABBDA9C"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23BE67DE" w14:textId="0B95022C" w:rsidR="007F4CC4" w:rsidRPr="00533306" w:rsidRDefault="007F4CC4" w:rsidP="007F4CC4">
            <w:pPr>
              <w:spacing w:after="0" w:line="240" w:lineRule="auto"/>
              <w:jc w:val="center"/>
              <w:rPr>
                <w:rFonts w:ascii="Calibri" w:eastAsia="Times New Roman" w:hAnsi="Calibri" w:cs="Calibri"/>
                <w:kern w:val="0"/>
                <w14:ligatures w14:val="none"/>
              </w:rPr>
            </w:pPr>
            <w:ins w:id="123" w:author="Gregory A Henning" w:date="2025-04-17T14:28:00Z">
              <w:r w:rsidRPr="00B23677">
                <w:t>37</w:t>
              </w:r>
            </w:ins>
            <w:del w:id="124" w:author="Gregory A Henning" w:date="2025-04-17T14:28:00Z">
              <w:r w:rsidRPr="00533306" w:rsidDel="00D06069">
                <w:rPr>
                  <w:rFonts w:ascii="Calibri" w:eastAsia="Times New Roman" w:hAnsi="Calibri" w:cs="Calibri"/>
                  <w:kern w:val="0"/>
                  <w14:ligatures w14:val="none"/>
                </w:rPr>
                <w:delText>34</w:delText>
              </w:r>
            </w:del>
          </w:p>
        </w:tc>
        <w:tc>
          <w:tcPr>
            <w:tcW w:w="2389" w:type="dxa"/>
            <w:tcBorders>
              <w:top w:val="nil"/>
              <w:left w:val="nil"/>
              <w:bottom w:val="single" w:sz="4" w:space="0" w:color="auto"/>
              <w:right w:val="single" w:sz="4" w:space="0" w:color="auto"/>
            </w:tcBorders>
            <w:shd w:val="clear" w:color="000000" w:fill="FFF2CC"/>
            <w:noWrap/>
            <w:hideMark/>
          </w:tcPr>
          <w:p w14:paraId="5AA37747"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Month</w:t>
            </w:r>
          </w:p>
        </w:tc>
        <w:tc>
          <w:tcPr>
            <w:tcW w:w="1330" w:type="dxa"/>
            <w:tcBorders>
              <w:top w:val="nil"/>
              <w:left w:val="nil"/>
              <w:bottom w:val="single" w:sz="4" w:space="0" w:color="auto"/>
              <w:right w:val="nil"/>
            </w:tcBorders>
            <w:shd w:val="clear" w:color="000000" w:fill="FFF2CC"/>
            <w:noWrap/>
            <w:hideMark/>
          </w:tcPr>
          <w:p w14:paraId="4C23D18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15294597"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month</w:t>
            </w:r>
          </w:p>
        </w:tc>
        <w:tc>
          <w:tcPr>
            <w:tcW w:w="6531" w:type="dxa"/>
            <w:vMerge/>
            <w:tcBorders>
              <w:top w:val="nil"/>
              <w:left w:val="single" w:sz="4" w:space="0" w:color="auto"/>
              <w:bottom w:val="single" w:sz="4" w:space="0" w:color="000000"/>
              <w:right w:val="single" w:sz="4" w:space="0" w:color="auto"/>
            </w:tcBorders>
            <w:vAlign w:val="center"/>
            <w:hideMark/>
          </w:tcPr>
          <w:p w14:paraId="6B5F71C4"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47CADE1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569E8776"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1ABF9FEC"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4466E358" w14:textId="6736EBFA" w:rsidR="007F4CC4" w:rsidRPr="00533306" w:rsidRDefault="007F4CC4" w:rsidP="007F4CC4">
            <w:pPr>
              <w:spacing w:after="0" w:line="240" w:lineRule="auto"/>
              <w:jc w:val="center"/>
              <w:rPr>
                <w:rFonts w:ascii="Calibri" w:eastAsia="Times New Roman" w:hAnsi="Calibri" w:cs="Calibri"/>
                <w:kern w:val="0"/>
                <w14:ligatures w14:val="none"/>
              </w:rPr>
            </w:pPr>
            <w:ins w:id="125" w:author="Gregory A Henning" w:date="2025-04-17T14:28:00Z">
              <w:r w:rsidRPr="00B23677">
                <w:t>38</w:t>
              </w:r>
            </w:ins>
            <w:del w:id="126" w:author="Gregory A Henning" w:date="2025-04-17T14:28:00Z">
              <w:r w:rsidRPr="00533306" w:rsidDel="00D06069">
                <w:rPr>
                  <w:rFonts w:ascii="Calibri" w:eastAsia="Times New Roman" w:hAnsi="Calibri" w:cs="Calibri"/>
                  <w:kern w:val="0"/>
                  <w14:ligatures w14:val="none"/>
                </w:rPr>
                <w:delText>35</w:delText>
              </w:r>
            </w:del>
          </w:p>
        </w:tc>
        <w:tc>
          <w:tcPr>
            <w:tcW w:w="2389" w:type="dxa"/>
            <w:tcBorders>
              <w:top w:val="nil"/>
              <w:left w:val="nil"/>
              <w:bottom w:val="single" w:sz="4" w:space="0" w:color="auto"/>
              <w:right w:val="single" w:sz="4" w:space="0" w:color="auto"/>
            </w:tcBorders>
            <w:shd w:val="clear" w:color="000000" w:fill="FFF2CC"/>
            <w:noWrap/>
            <w:hideMark/>
          </w:tcPr>
          <w:p w14:paraId="3A2C932A"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Day</w:t>
            </w:r>
          </w:p>
        </w:tc>
        <w:tc>
          <w:tcPr>
            <w:tcW w:w="1330" w:type="dxa"/>
            <w:tcBorders>
              <w:top w:val="nil"/>
              <w:left w:val="nil"/>
              <w:bottom w:val="single" w:sz="4" w:space="0" w:color="auto"/>
              <w:right w:val="nil"/>
            </w:tcBorders>
            <w:shd w:val="clear" w:color="000000" w:fill="FFF2CC"/>
            <w:noWrap/>
            <w:hideMark/>
          </w:tcPr>
          <w:p w14:paraId="5B16972F"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0CB2D99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day</w:t>
            </w:r>
          </w:p>
        </w:tc>
        <w:tc>
          <w:tcPr>
            <w:tcW w:w="6531" w:type="dxa"/>
            <w:vMerge/>
            <w:tcBorders>
              <w:top w:val="nil"/>
              <w:left w:val="single" w:sz="4" w:space="0" w:color="auto"/>
              <w:bottom w:val="single" w:sz="4" w:space="0" w:color="000000"/>
              <w:right w:val="single" w:sz="4" w:space="0" w:color="auto"/>
            </w:tcBorders>
            <w:vAlign w:val="center"/>
            <w:hideMark/>
          </w:tcPr>
          <w:p w14:paraId="44533952"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7CDB60FE"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4CB740B8"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2D3AB24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3FD71D8C" w14:textId="610CDF7E" w:rsidR="007F4CC4" w:rsidRPr="00533306" w:rsidRDefault="007F4CC4" w:rsidP="007F4CC4">
            <w:pPr>
              <w:spacing w:after="0" w:line="240" w:lineRule="auto"/>
              <w:jc w:val="center"/>
              <w:rPr>
                <w:rFonts w:ascii="Calibri" w:eastAsia="Times New Roman" w:hAnsi="Calibri" w:cs="Calibri"/>
                <w:kern w:val="0"/>
                <w14:ligatures w14:val="none"/>
              </w:rPr>
            </w:pPr>
            <w:ins w:id="127" w:author="Gregory A Henning" w:date="2025-04-17T14:28:00Z">
              <w:r w:rsidRPr="00B23677">
                <w:t>39</w:t>
              </w:r>
            </w:ins>
            <w:del w:id="128" w:author="Gregory A Henning" w:date="2025-04-17T14:28:00Z">
              <w:r w:rsidRPr="00533306" w:rsidDel="00D06069">
                <w:rPr>
                  <w:rFonts w:ascii="Calibri" w:eastAsia="Times New Roman" w:hAnsi="Calibri" w:cs="Calibri"/>
                  <w:kern w:val="0"/>
                  <w14:ligatures w14:val="none"/>
                </w:rPr>
                <w:delText>36</w:delText>
              </w:r>
            </w:del>
          </w:p>
        </w:tc>
        <w:tc>
          <w:tcPr>
            <w:tcW w:w="2389" w:type="dxa"/>
            <w:tcBorders>
              <w:top w:val="nil"/>
              <w:left w:val="nil"/>
              <w:bottom w:val="single" w:sz="4" w:space="0" w:color="auto"/>
              <w:right w:val="single" w:sz="4" w:space="0" w:color="auto"/>
            </w:tcBorders>
            <w:shd w:val="clear" w:color="000000" w:fill="FFF2CC"/>
            <w:noWrap/>
            <w:hideMark/>
          </w:tcPr>
          <w:p w14:paraId="3A955B14" w14:textId="77777777" w:rsidR="007F4CC4" w:rsidRPr="00533306" w:rsidRDefault="007F4CC4" w:rsidP="007F4CC4">
            <w:pPr>
              <w:spacing w:after="0" w:line="240" w:lineRule="auto"/>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Hour</w:t>
            </w:r>
          </w:p>
        </w:tc>
        <w:tc>
          <w:tcPr>
            <w:tcW w:w="1330" w:type="dxa"/>
            <w:tcBorders>
              <w:top w:val="nil"/>
              <w:left w:val="nil"/>
              <w:bottom w:val="single" w:sz="4" w:space="0" w:color="auto"/>
              <w:right w:val="nil"/>
            </w:tcBorders>
            <w:shd w:val="clear" w:color="000000" w:fill="FFF2CC"/>
            <w:noWrap/>
            <w:hideMark/>
          </w:tcPr>
          <w:p w14:paraId="0ED3D23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6F34CB3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hours</w:t>
            </w:r>
          </w:p>
        </w:tc>
        <w:tc>
          <w:tcPr>
            <w:tcW w:w="6531" w:type="dxa"/>
            <w:vMerge/>
            <w:tcBorders>
              <w:top w:val="nil"/>
              <w:left w:val="single" w:sz="4" w:space="0" w:color="auto"/>
              <w:bottom w:val="single" w:sz="4" w:space="0" w:color="000000"/>
              <w:right w:val="single" w:sz="4" w:space="0" w:color="auto"/>
            </w:tcBorders>
            <w:vAlign w:val="center"/>
            <w:hideMark/>
          </w:tcPr>
          <w:p w14:paraId="5765F100"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703CEC6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0724E1D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2CF9C336"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04C2C5FD" w14:textId="437E386D" w:rsidR="007F4CC4" w:rsidRPr="00533306" w:rsidRDefault="007F4CC4" w:rsidP="007F4CC4">
            <w:pPr>
              <w:spacing w:after="0" w:line="240" w:lineRule="auto"/>
              <w:jc w:val="center"/>
              <w:rPr>
                <w:rFonts w:ascii="Calibri" w:eastAsia="Times New Roman" w:hAnsi="Calibri" w:cs="Calibri"/>
                <w:kern w:val="0"/>
                <w14:ligatures w14:val="none"/>
              </w:rPr>
            </w:pPr>
            <w:ins w:id="129" w:author="Gregory A Henning" w:date="2025-04-17T14:28:00Z">
              <w:r w:rsidRPr="00B23677">
                <w:t>40</w:t>
              </w:r>
            </w:ins>
            <w:del w:id="130" w:author="Gregory A Henning" w:date="2025-04-17T14:28:00Z">
              <w:r w:rsidRPr="00533306" w:rsidDel="00D06069">
                <w:rPr>
                  <w:rFonts w:ascii="Calibri" w:eastAsia="Times New Roman" w:hAnsi="Calibri" w:cs="Calibri"/>
                  <w:kern w:val="0"/>
                  <w14:ligatures w14:val="none"/>
                </w:rPr>
                <w:delText>37</w:delText>
              </w:r>
            </w:del>
          </w:p>
        </w:tc>
        <w:tc>
          <w:tcPr>
            <w:tcW w:w="2389" w:type="dxa"/>
            <w:tcBorders>
              <w:top w:val="nil"/>
              <w:left w:val="nil"/>
              <w:bottom w:val="single" w:sz="4" w:space="0" w:color="auto"/>
              <w:right w:val="single" w:sz="4" w:space="0" w:color="auto"/>
            </w:tcBorders>
            <w:shd w:val="clear" w:color="000000" w:fill="FFF2CC"/>
            <w:noWrap/>
            <w:hideMark/>
          </w:tcPr>
          <w:p w14:paraId="3F322672"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Minute</w:t>
            </w:r>
          </w:p>
        </w:tc>
        <w:tc>
          <w:tcPr>
            <w:tcW w:w="1330" w:type="dxa"/>
            <w:tcBorders>
              <w:top w:val="nil"/>
              <w:left w:val="nil"/>
              <w:bottom w:val="single" w:sz="4" w:space="0" w:color="auto"/>
              <w:right w:val="nil"/>
            </w:tcBorders>
            <w:shd w:val="clear" w:color="000000" w:fill="FFF2CC"/>
            <w:noWrap/>
            <w:hideMark/>
          </w:tcPr>
          <w:p w14:paraId="01F9AB59"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622F373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minute</w:t>
            </w:r>
          </w:p>
        </w:tc>
        <w:tc>
          <w:tcPr>
            <w:tcW w:w="6531" w:type="dxa"/>
            <w:vMerge/>
            <w:tcBorders>
              <w:top w:val="nil"/>
              <w:left w:val="single" w:sz="4" w:space="0" w:color="auto"/>
              <w:bottom w:val="single" w:sz="4" w:space="0" w:color="000000"/>
              <w:right w:val="single" w:sz="4" w:space="0" w:color="auto"/>
            </w:tcBorders>
            <w:vAlign w:val="center"/>
            <w:hideMark/>
          </w:tcPr>
          <w:p w14:paraId="4865460B"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6FE3E735"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6C465EDE"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62B26C0C"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71E7FCDF" w14:textId="403D58B0" w:rsidR="007F4CC4" w:rsidRPr="00533306" w:rsidRDefault="007F4CC4" w:rsidP="007F4CC4">
            <w:pPr>
              <w:spacing w:after="0" w:line="240" w:lineRule="auto"/>
              <w:jc w:val="center"/>
              <w:rPr>
                <w:rFonts w:ascii="Calibri" w:eastAsia="Times New Roman" w:hAnsi="Calibri" w:cs="Calibri"/>
                <w:kern w:val="0"/>
                <w14:ligatures w14:val="none"/>
              </w:rPr>
            </w:pPr>
            <w:ins w:id="131" w:author="Gregory A Henning" w:date="2025-04-17T14:28:00Z">
              <w:r w:rsidRPr="00B23677">
                <w:t>41</w:t>
              </w:r>
            </w:ins>
            <w:del w:id="132" w:author="Gregory A Henning" w:date="2025-04-17T14:28:00Z">
              <w:r w:rsidRPr="00533306" w:rsidDel="00D06069">
                <w:rPr>
                  <w:rFonts w:ascii="Calibri" w:eastAsia="Times New Roman" w:hAnsi="Calibri" w:cs="Calibri"/>
                  <w:kern w:val="0"/>
                  <w14:ligatures w14:val="none"/>
                </w:rPr>
                <w:delText>38</w:delText>
              </w:r>
            </w:del>
          </w:p>
        </w:tc>
        <w:tc>
          <w:tcPr>
            <w:tcW w:w="2389" w:type="dxa"/>
            <w:tcBorders>
              <w:top w:val="nil"/>
              <w:left w:val="nil"/>
              <w:bottom w:val="single" w:sz="4" w:space="0" w:color="auto"/>
              <w:right w:val="single" w:sz="4" w:space="0" w:color="auto"/>
            </w:tcBorders>
            <w:shd w:val="clear" w:color="000000" w:fill="FFF2CC"/>
            <w:noWrap/>
            <w:hideMark/>
          </w:tcPr>
          <w:p w14:paraId="6BDCE228"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Second</w:t>
            </w:r>
          </w:p>
        </w:tc>
        <w:tc>
          <w:tcPr>
            <w:tcW w:w="1330" w:type="dxa"/>
            <w:tcBorders>
              <w:top w:val="nil"/>
              <w:left w:val="nil"/>
              <w:bottom w:val="single" w:sz="4" w:space="0" w:color="auto"/>
              <w:right w:val="nil"/>
            </w:tcBorders>
            <w:shd w:val="clear" w:color="000000" w:fill="FFF2CC"/>
            <w:noWrap/>
            <w:hideMark/>
          </w:tcPr>
          <w:p w14:paraId="13DD0F25"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29AC69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second</w:t>
            </w:r>
          </w:p>
        </w:tc>
        <w:tc>
          <w:tcPr>
            <w:tcW w:w="6531" w:type="dxa"/>
            <w:vMerge/>
            <w:tcBorders>
              <w:top w:val="nil"/>
              <w:left w:val="single" w:sz="4" w:space="0" w:color="auto"/>
              <w:bottom w:val="single" w:sz="4" w:space="0" w:color="000000"/>
              <w:right w:val="single" w:sz="4" w:space="0" w:color="auto"/>
            </w:tcBorders>
            <w:vAlign w:val="center"/>
            <w:hideMark/>
          </w:tcPr>
          <w:p w14:paraId="26C1B25A" w14:textId="77777777" w:rsidR="007F4CC4" w:rsidRPr="00533306" w:rsidRDefault="007F4CC4" w:rsidP="007F4CC4">
            <w:pPr>
              <w:spacing w:after="0" w:line="240" w:lineRule="auto"/>
              <w:rPr>
                <w:rFonts w:ascii="Calibri" w:eastAsia="Times New Roman" w:hAnsi="Calibri" w:cs="Calibri"/>
                <w:color w:val="000000"/>
                <w:kern w:val="0"/>
                <w14:ligatures w14:val="none"/>
              </w:rPr>
            </w:pPr>
          </w:p>
        </w:tc>
      </w:tr>
      <w:tr w:rsidR="007F4CC4" w:rsidRPr="00533306" w14:paraId="5620D987"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1529C528"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7E7D4E6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283561BE" w14:textId="29E914A9" w:rsidR="007F4CC4" w:rsidRPr="00533306" w:rsidRDefault="007F4CC4" w:rsidP="007F4CC4">
            <w:pPr>
              <w:spacing w:after="0" w:line="240" w:lineRule="auto"/>
              <w:jc w:val="center"/>
              <w:rPr>
                <w:rFonts w:ascii="Calibri" w:eastAsia="Times New Roman" w:hAnsi="Calibri" w:cs="Calibri"/>
                <w:kern w:val="0"/>
                <w14:ligatures w14:val="none"/>
              </w:rPr>
            </w:pPr>
            <w:ins w:id="133" w:author="Gregory A Henning" w:date="2025-04-17T14:28:00Z">
              <w:r w:rsidRPr="00B23677">
                <w:t>42</w:t>
              </w:r>
            </w:ins>
            <w:del w:id="134" w:author="Gregory A Henning" w:date="2025-04-17T14:28:00Z">
              <w:r w:rsidRPr="00533306" w:rsidDel="00D06069">
                <w:rPr>
                  <w:rFonts w:ascii="Calibri" w:eastAsia="Times New Roman" w:hAnsi="Calibri" w:cs="Calibri"/>
                  <w:kern w:val="0"/>
                  <w14:ligatures w14:val="none"/>
                </w:rPr>
                <w:delText>39</w:delText>
              </w:r>
            </w:del>
          </w:p>
        </w:tc>
        <w:tc>
          <w:tcPr>
            <w:tcW w:w="2389" w:type="dxa"/>
            <w:tcBorders>
              <w:top w:val="nil"/>
              <w:left w:val="nil"/>
              <w:bottom w:val="single" w:sz="4" w:space="0" w:color="auto"/>
              <w:right w:val="single" w:sz="4" w:space="0" w:color="auto"/>
            </w:tcBorders>
            <w:shd w:val="clear" w:color="000000" w:fill="FFF2CC"/>
            <w:noWrap/>
            <w:hideMark/>
          </w:tcPr>
          <w:p w14:paraId="22F382FA"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MJD</w:t>
            </w:r>
          </w:p>
        </w:tc>
        <w:tc>
          <w:tcPr>
            <w:tcW w:w="1330" w:type="dxa"/>
            <w:tcBorders>
              <w:top w:val="nil"/>
              <w:left w:val="nil"/>
              <w:bottom w:val="single" w:sz="4" w:space="0" w:color="auto"/>
              <w:right w:val="nil"/>
            </w:tcBorders>
            <w:shd w:val="clear" w:color="000000" w:fill="FFF2CC"/>
            <w:noWrap/>
            <w:hideMark/>
          </w:tcPr>
          <w:p w14:paraId="72F47933"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7DA8533"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0534D01F"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Modified Julian Date</w:t>
            </w:r>
          </w:p>
        </w:tc>
      </w:tr>
      <w:tr w:rsidR="007F4CC4" w:rsidRPr="00533306" w14:paraId="58276254"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4545E696"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val="restart"/>
            <w:tcBorders>
              <w:top w:val="nil"/>
              <w:left w:val="single" w:sz="4" w:space="0" w:color="auto"/>
              <w:bottom w:val="single" w:sz="4" w:space="0" w:color="000000"/>
              <w:right w:val="single" w:sz="4" w:space="0" w:color="auto"/>
            </w:tcBorders>
            <w:shd w:val="clear" w:color="000000" w:fill="FFD966"/>
            <w:textDirection w:val="btLr"/>
            <w:vAlign w:val="center"/>
            <w:hideMark/>
          </w:tcPr>
          <w:p w14:paraId="25ABDA77" w14:textId="0762AE76"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Orbit State Epoch</w:t>
            </w:r>
          </w:p>
        </w:tc>
        <w:tc>
          <w:tcPr>
            <w:tcW w:w="663" w:type="dxa"/>
            <w:tcBorders>
              <w:top w:val="nil"/>
              <w:left w:val="nil"/>
              <w:bottom w:val="single" w:sz="4" w:space="0" w:color="auto"/>
              <w:right w:val="single" w:sz="4" w:space="0" w:color="auto"/>
            </w:tcBorders>
            <w:shd w:val="clear" w:color="000000" w:fill="FFF2CC"/>
            <w:noWrap/>
            <w:hideMark/>
          </w:tcPr>
          <w:p w14:paraId="4CE8D621" w14:textId="08503487" w:rsidR="007F4CC4" w:rsidRPr="00533306" w:rsidRDefault="007F4CC4" w:rsidP="007F4CC4">
            <w:pPr>
              <w:spacing w:after="0" w:line="240" w:lineRule="auto"/>
              <w:jc w:val="center"/>
              <w:rPr>
                <w:rFonts w:ascii="Calibri" w:eastAsia="Times New Roman" w:hAnsi="Calibri" w:cs="Calibri"/>
                <w:kern w:val="0"/>
                <w14:ligatures w14:val="none"/>
              </w:rPr>
            </w:pPr>
            <w:ins w:id="135" w:author="Gregory A Henning" w:date="2025-04-17T14:28:00Z">
              <w:r w:rsidRPr="00B23677">
                <w:t>43</w:t>
              </w:r>
            </w:ins>
            <w:del w:id="136" w:author="Gregory A Henning" w:date="2025-04-17T14:28:00Z">
              <w:r w:rsidRPr="00533306" w:rsidDel="00D06069">
                <w:rPr>
                  <w:rFonts w:ascii="Calibri" w:eastAsia="Times New Roman" w:hAnsi="Calibri" w:cs="Calibri"/>
                  <w:kern w:val="0"/>
                  <w14:ligatures w14:val="none"/>
                </w:rPr>
                <w:delText>40</w:delText>
              </w:r>
            </w:del>
          </w:p>
        </w:tc>
        <w:tc>
          <w:tcPr>
            <w:tcW w:w="2389" w:type="dxa"/>
            <w:tcBorders>
              <w:top w:val="nil"/>
              <w:left w:val="nil"/>
              <w:bottom w:val="single" w:sz="4" w:space="0" w:color="auto"/>
              <w:right w:val="single" w:sz="4" w:space="0" w:color="auto"/>
            </w:tcBorders>
            <w:shd w:val="clear" w:color="000000" w:fill="FFF2CC"/>
            <w:noWrap/>
            <w:hideMark/>
          </w:tcPr>
          <w:p w14:paraId="1B6B9418"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Year</w:t>
            </w:r>
          </w:p>
        </w:tc>
        <w:tc>
          <w:tcPr>
            <w:tcW w:w="1330" w:type="dxa"/>
            <w:tcBorders>
              <w:top w:val="nil"/>
              <w:left w:val="nil"/>
              <w:bottom w:val="single" w:sz="4" w:space="0" w:color="auto"/>
              <w:right w:val="nil"/>
            </w:tcBorders>
            <w:shd w:val="clear" w:color="000000" w:fill="FFF2CC"/>
            <w:noWrap/>
            <w:hideMark/>
          </w:tcPr>
          <w:p w14:paraId="091D29F9"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3EDFF35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year</w:t>
            </w:r>
          </w:p>
        </w:tc>
        <w:tc>
          <w:tcPr>
            <w:tcW w:w="6531" w:type="dxa"/>
            <w:vMerge w:val="restart"/>
            <w:tcBorders>
              <w:top w:val="nil"/>
              <w:left w:val="single" w:sz="4" w:space="0" w:color="auto"/>
              <w:bottom w:val="single" w:sz="4" w:space="0" w:color="000000"/>
              <w:right w:val="single" w:sz="4" w:space="0" w:color="auto"/>
            </w:tcBorders>
            <w:shd w:val="clear" w:color="auto" w:fill="auto"/>
            <w:hideMark/>
          </w:tcPr>
          <w:p w14:paraId="30877885" w14:textId="77777777" w:rsidR="007F4CC4" w:rsidRPr="00533306" w:rsidRDefault="007F4CC4" w:rsidP="007F4CC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In</w:t>
            </w:r>
            <w:r w:rsidRPr="00533306">
              <w:rPr>
                <w:rFonts w:ascii="Calibri" w:eastAsia="Times New Roman" w:hAnsi="Calibri" w:cs="Calibri"/>
                <w:kern w:val="0"/>
                <w14:ligatures w14:val="none"/>
              </w:rPr>
              <w:t>stantaneous epoch that is associated with the orbit state data that follows.</w:t>
            </w:r>
          </w:p>
        </w:tc>
      </w:tr>
      <w:tr w:rsidR="007F4CC4" w:rsidRPr="00533306" w14:paraId="312A8B88"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79F40C73"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228E931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52AE7269" w14:textId="629A0C0E" w:rsidR="007F4CC4" w:rsidRPr="00533306" w:rsidRDefault="007F4CC4" w:rsidP="007F4CC4">
            <w:pPr>
              <w:spacing w:after="0" w:line="240" w:lineRule="auto"/>
              <w:jc w:val="center"/>
              <w:rPr>
                <w:rFonts w:ascii="Calibri" w:eastAsia="Times New Roman" w:hAnsi="Calibri" w:cs="Calibri"/>
                <w:kern w:val="0"/>
                <w14:ligatures w14:val="none"/>
              </w:rPr>
            </w:pPr>
            <w:ins w:id="137" w:author="Gregory A Henning" w:date="2025-04-17T14:28:00Z">
              <w:r w:rsidRPr="00B23677">
                <w:t>44</w:t>
              </w:r>
            </w:ins>
            <w:del w:id="138" w:author="Gregory A Henning" w:date="2025-04-17T14:28:00Z">
              <w:r w:rsidRPr="00533306" w:rsidDel="00D06069">
                <w:rPr>
                  <w:rFonts w:ascii="Calibri" w:eastAsia="Times New Roman" w:hAnsi="Calibri" w:cs="Calibri"/>
                  <w:kern w:val="0"/>
                  <w14:ligatures w14:val="none"/>
                </w:rPr>
                <w:delText>41</w:delText>
              </w:r>
            </w:del>
          </w:p>
        </w:tc>
        <w:tc>
          <w:tcPr>
            <w:tcW w:w="2389" w:type="dxa"/>
            <w:tcBorders>
              <w:top w:val="nil"/>
              <w:left w:val="nil"/>
              <w:bottom w:val="single" w:sz="4" w:space="0" w:color="auto"/>
              <w:right w:val="single" w:sz="4" w:space="0" w:color="auto"/>
            </w:tcBorders>
            <w:shd w:val="clear" w:color="000000" w:fill="FFF2CC"/>
            <w:noWrap/>
            <w:hideMark/>
          </w:tcPr>
          <w:p w14:paraId="09680CCD"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Month</w:t>
            </w:r>
          </w:p>
        </w:tc>
        <w:tc>
          <w:tcPr>
            <w:tcW w:w="1330" w:type="dxa"/>
            <w:tcBorders>
              <w:top w:val="nil"/>
              <w:left w:val="nil"/>
              <w:bottom w:val="single" w:sz="4" w:space="0" w:color="auto"/>
              <w:right w:val="nil"/>
            </w:tcBorders>
            <w:shd w:val="clear" w:color="000000" w:fill="FFF2CC"/>
            <w:noWrap/>
            <w:hideMark/>
          </w:tcPr>
          <w:p w14:paraId="77BFC21A"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1286510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month</w:t>
            </w:r>
          </w:p>
        </w:tc>
        <w:tc>
          <w:tcPr>
            <w:tcW w:w="6531" w:type="dxa"/>
            <w:vMerge/>
            <w:tcBorders>
              <w:top w:val="nil"/>
              <w:left w:val="single" w:sz="4" w:space="0" w:color="auto"/>
              <w:bottom w:val="single" w:sz="4" w:space="0" w:color="000000"/>
              <w:right w:val="single" w:sz="4" w:space="0" w:color="auto"/>
            </w:tcBorders>
            <w:vAlign w:val="center"/>
            <w:hideMark/>
          </w:tcPr>
          <w:p w14:paraId="45DFAE32" w14:textId="77777777" w:rsidR="007F4CC4" w:rsidRPr="00533306" w:rsidRDefault="007F4CC4" w:rsidP="007F4CC4">
            <w:pPr>
              <w:spacing w:after="0" w:line="240" w:lineRule="auto"/>
              <w:rPr>
                <w:rFonts w:ascii="Calibri" w:eastAsia="Times New Roman" w:hAnsi="Calibri" w:cs="Calibri"/>
                <w:kern w:val="0"/>
                <w14:ligatures w14:val="none"/>
              </w:rPr>
            </w:pPr>
          </w:p>
        </w:tc>
      </w:tr>
      <w:tr w:rsidR="007F4CC4" w:rsidRPr="00533306" w14:paraId="1AFE4BBA"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4837B24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1BC02245"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34EF72EE" w14:textId="456A3CF4" w:rsidR="007F4CC4" w:rsidRPr="00533306" w:rsidRDefault="007F4CC4" w:rsidP="007F4CC4">
            <w:pPr>
              <w:spacing w:after="0" w:line="240" w:lineRule="auto"/>
              <w:jc w:val="center"/>
              <w:rPr>
                <w:rFonts w:ascii="Calibri" w:eastAsia="Times New Roman" w:hAnsi="Calibri" w:cs="Calibri"/>
                <w:kern w:val="0"/>
                <w14:ligatures w14:val="none"/>
              </w:rPr>
            </w:pPr>
            <w:ins w:id="139" w:author="Gregory A Henning" w:date="2025-04-17T14:28:00Z">
              <w:r w:rsidRPr="00B23677">
                <w:t>45</w:t>
              </w:r>
            </w:ins>
            <w:del w:id="140" w:author="Gregory A Henning" w:date="2025-04-17T14:28:00Z">
              <w:r w:rsidRPr="00533306" w:rsidDel="00D06069">
                <w:rPr>
                  <w:rFonts w:ascii="Calibri" w:eastAsia="Times New Roman" w:hAnsi="Calibri" w:cs="Calibri"/>
                  <w:kern w:val="0"/>
                  <w14:ligatures w14:val="none"/>
                </w:rPr>
                <w:delText>42</w:delText>
              </w:r>
            </w:del>
          </w:p>
        </w:tc>
        <w:tc>
          <w:tcPr>
            <w:tcW w:w="2389" w:type="dxa"/>
            <w:tcBorders>
              <w:top w:val="nil"/>
              <w:left w:val="nil"/>
              <w:bottom w:val="single" w:sz="4" w:space="0" w:color="auto"/>
              <w:right w:val="single" w:sz="4" w:space="0" w:color="auto"/>
            </w:tcBorders>
            <w:shd w:val="clear" w:color="000000" w:fill="FFF2CC"/>
            <w:noWrap/>
            <w:hideMark/>
          </w:tcPr>
          <w:p w14:paraId="6118E156"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Day</w:t>
            </w:r>
          </w:p>
        </w:tc>
        <w:tc>
          <w:tcPr>
            <w:tcW w:w="1330" w:type="dxa"/>
            <w:tcBorders>
              <w:top w:val="nil"/>
              <w:left w:val="nil"/>
              <w:bottom w:val="single" w:sz="4" w:space="0" w:color="auto"/>
              <w:right w:val="nil"/>
            </w:tcBorders>
            <w:shd w:val="clear" w:color="000000" w:fill="FFF2CC"/>
            <w:noWrap/>
            <w:hideMark/>
          </w:tcPr>
          <w:p w14:paraId="12898805"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4133F13F"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day</w:t>
            </w:r>
          </w:p>
        </w:tc>
        <w:tc>
          <w:tcPr>
            <w:tcW w:w="6531" w:type="dxa"/>
            <w:vMerge/>
            <w:tcBorders>
              <w:top w:val="nil"/>
              <w:left w:val="single" w:sz="4" w:space="0" w:color="auto"/>
              <w:bottom w:val="single" w:sz="4" w:space="0" w:color="000000"/>
              <w:right w:val="single" w:sz="4" w:space="0" w:color="auto"/>
            </w:tcBorders>
            <w:vAlign w:val="center"/>
            <w:hideMark/>
          </w:tcPr>
          <w:p w14:paraId="00BAD808" w14:textId="77777777" w:rsidR="007F4CC4" w:rsidRPr="00533306" w:rsidRDefault="007F4CC4" w:rsidP="007F4CC4">
            <w:pPr>
              <w:spacing w:after="0" w:line="240" w:lineRule="auto"/>
              <w:rPr>
                <w:rFonts w:ascii="Calibri" w:eastAsia="Times New Roman" w:hAnsi="Calibri" w:cs="Calibri"/>
                <w:kern w:val="0"/>
                <w14:ligatures w14:val="none"/>
              </w:rPr>
            </w:pPr>
          </w:p>
        </w:tc>
      </w:tr>
      <w:tr w:rsidR="007F4CC4" w:rsidRPr="00533306" w14:paraId="53A4AF88"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28ABE77A"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65DC0E8B"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4626DD2C" w14:textId="051957A2" w:rsidR="007F4CC4" w:rsidRPr="00533306" w:rsidRDefault="007F4CC4" w:rsidP="007F4CC4">
            <w:pPr>
              <w:spacing w:after="0" w:line="240" w:lineRule="auto"/>
              <w:jc w:val="center"/>
              <w:rPr>
                <w:rFonts w:ascii="Calibri" w:eastAsia="Times New Roman" w:hAnsi="Calibri" w:cs="Calibri"/>
                <w:kern w:val="0"/>
                <w14:ligatures w14:val="none"/>
              </w:rPr>
            </w:pPr>
            <w:ins w:id="141" w:author="Gregory A Henning" w:date="2025-04-17T14:28:00Z">
              <w:r w:rsidRPr="00B23677">
                <w:t>46</w:t>
              </w:r>
            </w:ins>
            <w:del w:id="142" w:author="Gregory A Henning" w:date="2025-04-17T14:28:00Z">
              <w:r w:rsidRPr="00533306" w:rsidDel="00D06069">
                <w:rPr>
                  <w:rFonts w:ascii="Calibri" w:eastAsia="Times New Roman" w:hAnsi="Calibri" w:cs="Calibri"/>
                  <w:kern w:val="0"/>
                  <w14:ligatures w14:val="none"/>
                </w:rPr>
                <w:delText>43</w:delText>
              </w:r>
            </w:del>
          </w:p>
        </w:tc>
        <w:tc>
          <w:tcPr>
            <w:tcW w:w="2389" w:type="dxa"/>
            <w:tcBorders>
              <w:top w:val="nil"/>
              <w:left w:val="nil"/>
              <w:bottom w:val="single" w:sz="4" w:space="0" w:color="auto"/>
              <w:right w:val="single" w:sz="4" w:space="0" w:color="auto"/>
            </w:tcBorders>
            <w:shd w:val="clear" w:color="000000" w:fill="FFF2CC"/>
            <w:noWrap/>
            <w:hideMark/>
          </w:tcPr>
          <w:p w14:paraId="5BFFCE14"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Hour</w:t>
            </w:r>
          </w:p>
        </w:tc>
        <w:tc>
          <w:tcPr>
            <w:tcW w:w="1330" w:type="dxa"/>
            <w:tcBorders>
              <w:top w:val="nil"/>
              <w:left w:val="nil"/>
              <w:bottom w:val="single" w:sz="4" w:space="0" w:color="auto"/>
              <w:right w:val="nil"/>
            </w:tcBorders>
            <w:shd w:val="clear" w:color="000000" w:fill="FFF2CC"/>
            <w:noWrap/>
            <w:hideMark/>
          </w:tcPr>
          <w:p w14:paraId="7F91C115"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15A9517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hours</w:t>
            </w:r>
          </w:p>
        </w:tc>
        <w:tc>
          <w:tcPr>
            <w:tcW w:w="6531" w:type="dxa"/>
            <w:vMerge/>
            <w:tcBorders>
              <w:top w:val="nil"/>
              <w:left w:val="single" w:sz="4" w:space="0" w:color="auto"/>
              <w:bottom w:val="single" w:sz="4" w:space="0" w:color="000000"/>
              <w:right w:val="single" w:sz="4" w:space="0" w:color="auto"/>
            </w:tcBorders>
            <w:vAlign w:val="center"/>
            <w:hideMark/>
          </w:tcPr>
          <w:p w14:paraId="1BA63DFC" w14:textId="77777777" w:rsidR="007F4CC4" w:rsidRPr="00533306" w:rsidRDefault="007F4CC4" w:rsidP="007F4CC4">
            <w:pPr>
              <w:spacing w:after="0" w:line="240" w:lineRule="auto"/>
              <w:rPr>
                <w:rFonts w:ascii="Calibri" w:eastAsia="Times New Roman" w:hAnsi="Calibri" w:cs="Calibri"/>
                <w:kern w:val="0"/>
                <w14:ligatures w14:val="none"/>
              </w:rPr>
            </w:pPr>
          </w:p>
        </w:tc>
      </w:tr>
      <w:tr w:rsidR="007F4CC4" w:rsidRPr="00533306" w14:paraId="0564E8C2"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6FEEDD14"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39A43EF4"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6D0FE5B0" w14:textId="1614AE8D" w:rsidR="007F4CC4" w:rsidRPr="00533306" w:rsidRDefault="007F4CC4" w:rsidP="007F4CC4">
            <w:pPr>
              <w:spacing w:after="0" w:line="240" w:lineRule="auto"/>
              <w:jc w:val="center"/>
              <w:rPr>
                <w:rFonts w:ascii="Calibri" w:eastAsia="Times New Roman" w:hAnsi="Calibri" w:cs="Calibri"/>
                <w:kern w:val="0"/>
                <w14:ligatures w14:val="none"/>
              </w:rPr>
            </w:pPr>
            <w:ins w:id="143" w:author="Gregory A Henning" w:date="2025-04-17T14:28:00Z">
              <w:r w:rsidRPr="00B23677">
                <w:t>47</w:t>
              </w:r>
            </w:ins>
            <w:del w:id="144" w:author="Gregory A Henning" w:date="2025-04-17T14:28:00Z">
              <w:r w:rsidRPr="00533306" w:rsidDel="00D06069">
                <w:rPr>
                  <w:rFonts w:ascii="Calibri" w:eastAsia="Times New Roman" w:hAnsi="Calibri" w:cs="Calibri"/>
                  <w:kern w:val="0"/>
                  <w14:ligatures w14:val="none"/>
                </w:rPr>
                <w:delText>44</w:delText>
              </w:r>
            </w:del>
          </w:p>
        </w:tc>
        <w:tc>
          <w:tcPr>
            <w:tcW w:w="2389" w:type="dxa"/>
            <w:tcBorders>
              <w:top w:val="nil"/>
              <w:left w:val="nil"/>
              <w:bottom w:val="single" w:sz="4" w:space="0" w:color="auto"/>
              <w:right w:val="single" w:sz="4" w:space="0" w:color="auto"/>
            </w:tcBorders>
            <w:shd w:val="clear" w:color="000000" w:fill="FFF2CC"/>
            <w:noWrap/>
            <w:hideMark/>
          </w:tcPr>
          <w:p w14:paraId="15EB82FB"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Minute</w:t>
            </w:r>
          </w:p>
        </w:tc>
        <w:tc>
          <w:tcPr>
            <w:tcW w:w="1330" w:type="dxa"/>
            <w:tcBorders>
              <w:top w:val="nil"/>
              <w:left w:val="nil"/>
              <w:bottom w:val="single" w:sz="4" w:space="0" w:color="auto"/>
              <w:right w:val="nil"/>
            </w:tcBorders>
            <w:shd w:val="clear" w:color="000000" w:fill="FFF2CC"/>
            <w:noWrap/>
            <w:hideMark/>
          </w:tcPr>
          <w:p w14:paraId="070C9C59"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int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09D6A88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minute</w:t>
            </w:r>
          </w:p>
        </w:tc>
        <w:tc>
          <w:tcPr>
            <w:tcW w:w="6531" w:type="dxa"/>
            <w:vMerge/>
            <w:tcBorders>
              <w:top w:val="nil"/>
              <w:left w:val="single" w:sz="4" w:space="0" w:color="auto"/>
              <w:bottom w:val="single" w:sz="4" w:space="0" w:color="000000"/>
              <w:right w:val="single" w:sz="4" w:space="0" w:color="auto"/>
            </w:tcBorders>
            <w:vAlign w:val="center"/>
            <w:hideMark/>
          </w:tcPr>
          <w:p w14:paraId="0B0CCEC4" w14:textId="77777777" w:rsidR="007F4CC4" w:rsidRPr="00533306" w:rsidRDefault="007F4CC4" w:rsidP="007F4CC4">
            <w:pPr>
              <w:spacing w:after="0" w:line="240" w:lineRule="auto"/>
              <w:rPr>
                <w:rFonts w:ascii="Calibri" w:eastAsia="Times New Roman" w:hAnsi="Calibri" w:cs="Calibri"/>
                <w:kern w:val="0"/>
                <w14:ligatures w14:val="none"/>
              </w:rPr>
            </w:pPr>
          </w:p>
        </w:tc>
      </w:tr>
      <w:tr w:rsidR="007F4CC4" w:rsidRPr="00533306" w14:paraId="0C4FA706"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0B420CC2"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7FF01D61"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39A40734" w14:textId="67CD5002" w:rsidR="007F4CC4" w:rsidRPr="00533306" w:rsidRDefault="007F4CC4" w:rsidP="007F4CC4">
            <w:pPr>
              <w:spacing w:after="0" w:line="240" w:lineRule="auto"/>
              <w:jc w:val="center"/>
              <w:rPr>
                <w:rFonts w:ascii="Calibri" w:eastAsia="Times New Roman" w:hAnsi="Calibri" w:cs="Calibri"/>
                <w:kern w:val="0"/>
                <w14:ligatures w14:val="none"/>
              </w:rPr>
            </w:pPr>
            <w:ins w:id="145" w:author="Gregory A Henning" w:date="2025-04-17T14:28:00Z">
              <w:r w:rsidRPr="00B23677">
                <w:t>48</w:t>
              </w:r>
            </w:ins>
            <w:del w:id="146" w:author="Gregory A Henning" w:date="2025-04-17T14:28:00Z">
              <w:r w:rsidRPr="00533306" w:rsidDel="00D06069">
                <w:rPr>
                  <w:rFonts w:ascii="Calibri" w:eastAsia="Times New Roman" w:hAnsi="Calibri" w:cs="Calibri"/>
                  <w:kern w:val="0"/>
                  <w14:ligatures w14:val="none"/>
                </w:rPr>
                <w:delText>45</w:delText>
              </w:r>
            </w:del>
          </w:p>
        </w:tc>
        <w:tc>
          <w:tcPr>
            <w:tcW w:w="2389" w:type="dxa"/>
            <w:tcBorders>
              <w:top w:val="nil"/>
              <w:left w:val="nil"/>
              <w:bottom w:val="single" w:sz="4" w:space="0" w:color="auto"/>
              <w:right w:val="single" w:sz="4" w:space="0" w:color="auto"/>
            </w:tcBorders>
            <w:shd w:val="clear" w:color="000000" w:fill="FFF2CC"/>
            <w:noWrap/>
            <w:hideMark/>
          </w:tcPr>
          <w:p w14:paraId="64B51E32"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Second</w:t>
            </w:r>
          </w:p>
        </w:tc>
        <w:tc>
          <w:tcPr>
            <w:tcW w:w="1330" w:type="dxa"/>
            <w:tcBorders>
              <w:top w:val="nil"/>
              <w:left w:val="nil"/>
              <w:bottom w:val="single" w:sz="4" w:space="0" w:color="auto"/>
              <w:right w:val="nil"/>
            </w:tcBorders>
            <w:shd w:val="clear" w:color="000000" w:fill="FFF2CC"/>
            <w:noWrap/>
            <w:hideMark/>
          </w:tcPr>
          <w:p w14:paraId="135448DF"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237C4B49"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r w:rsidRPr="00533306">
              <w:rPr>
                <w:rFonts w:ascii="Calibri" w:eastAsia="Times New Roman" w:hAnsi="Calibri" w:cs="Calibri"/>
                <w:color w:val="000000"/>
                <w:kern w:val="0"/>
                <w14:ligatures w14:val="none"/>
              </w:rPr>
              <w:t>second</w:t>
            </w:r>
          </w:p>
        </w:tc>
        <w:tc>
          <w:tcPr>
            <w:tcW w:w="6531" w:type="dxa"/>
            <w:vMerge/>
            <w:tcBorders>
              <w:top w:val="nil"/>
              <w:left w:val="single" w:sz="4" w:space="0" w:color="auto"/>
              <w:bottom w:val="single" w:sz="4" w:space="0" w:color="000000"/>
              <w:right w:val="single" w:sz="4" w:space="0" w:color="auto"/>
            </w:tcBorders>
            <w:vAlign w:val="center"/>
            <w:hideMark/>
          </w:tcPr>
          <w:p w14:paraId="7260F2CD" w14:textId="77777777" w:rsidR="007F4CC4" w:rsidRPr="00533306" w:rsidRDefault="007F4CC4" w:rsidP="007F4CC4">
            <w:pPr>
              <w:spacing w:after="0" w:line="240" w:lineRule="auto"/>
              <w:rPr>
                <w:rFonts w:ascii="Calibri" w:eastAsia="Times New Roman" w:hAnsi="Calibri" w:cs="Calibri"/>
                <w:kern w:val="0"/>
                <w14:ligatures w14:val="none"/>
              </w:rPr>
            </w:pPr>
          </w:p>
        </w:tc>
      </w:tr>
      <w:tr w:rsidR="007F4CC4" w:rsidRPr="00533306" w14:paraId="2EA2C86C"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66C75117"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077EDD3D" w14:textId="77777777" w:rsidR="007F4CC4" w:rsidRPr="00533306" w:rsidRDefault="007F4CC4" w:rsidP="007F4CC4">
            <w:pPr>
              <w:spacing w:after="0" w:line="240" w:lineRule="auto"/>
              <w:jc w:val="center"/>
              <w:rPr>
                <w:rFonts w:ascii="Calibri" w:eastAsia="Times New Roman" w:hAnsi="Calibri" w:cs="Calibri"/>
                <w:color w:val="000000"/>
                <w:kern w:val="0"/>
                <w14:ligatures w14:val="none"/>
              </w:rPr>
            </w:pPr>
          </w:p>
        </w:tc>
        <w:tc>
          <w:tcPr>
            <w:tcW w:w="663" w:type="dxa"/>
            <w:tcBorders>
              <w:top w:val="nil"/>
              <w:left w:val="nil"/>
              <w:bottom w:val="single" w:sz="4" w:space="0" w:color="auto"/>
              <w:right w:val="single" w:sz="4" w:space="0" w:color="auto"/>
            </w:tcBorders>
            <w:shd w:val="clear" w:color="000000" w:fill="FFF2CC"/>
            <w:noWrap/>
            <w:hideMark/>
          </w:tcPr>
          <w:p w14:paraId="28FA26A2" w14:textId="2AF8BA80" w:rsidR="007F4CC4" w:rsidRPr="00533306" w:rsidRDefault="007F4CC4" w:rsidP="007F4CC4">
            <w:pPr>
              <w:spacing w:after="0" w:line="240" w:lineRule="auto"/>
              <w:jc w:val="center"/>
              <w:rPr>
                <w:rFonts w:ascii="Calibri" w:eastAsia="Times New Roman" w:hAnsi="Calibri" w:cs="Calibri"/>
                <w:kern w:val="0"/>
                <w14:ligatures w14:val="none"/>
              </w:rPr>
            </w:pPr>
            <w:ins w:id="147" w:author="Gregory A Henning" w:date="2025-04-17T14:28:00Z">
              <w:r w:rsidRPr="00B23677">
                <w:t>49</w:t>
              </w:r>
            </w:ins>
            <w:del w:id="148" w:author="Gregory A Henning" w:date="2025-04-17T14:28:00Z">
              <w:r w:rsidRPr="00533306" w:rsidDel="00D06069">
                <w:rPr>
                  <w:rFonts w:ascii="Calibri" w:eastAsia="Times New Roman" w:hAnsi="Calibri" w:cs="Calibri"/>
                  <w:kern w:val="0"/>
                  <w14:ligatures w14:val="none"/>
                </w:rPr>
                <w:delText>46</w:delText>
              </w:r>
            </w:del>
          </w:p>
        </w:tc>
        <w:tc>
          <w:tcPr>
            <w:tcW w:w="2389" w:type="dxa"/>
            <w:tcBorders>
              <w:top w:val="nil"/>
              <w:left w:val="nil"/>
              <w:bottom w:val="single" w:sz="4" w:space="0" w:color="auto"/>
              <w:right w:val="single" w:sz="4" w:space="0" w:color="auto"/>
            </w:tcBorders>
            <w:shd w:val="clear" w:color="000000" w:fill="FFF2CC"/>
            <w:noWrap/>
            <w:hideMark/>
          </w:tcPr>
          <w:p w14:paraId="1FA8D48B"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MJD</w:t>
            </w:r>
          </w:p>
        </w:tc>
        <w:tc>
          <w:tcPr>
            <w:tcW w:w="1330" w:type="dxa"/>
            <w:tcBorders>
              <w:top w:val="nil"/>
              <w:left w:val="nil"/>
              <w:bottom w:val="single" w:sz="4" w:space="0" w:color="auto"/>
              <w:right w:val="nil"/>
            </w:tcBorders>
            <w:shd w:val="clear" w:color="000000" w:fill="FFF2CC"/>
            <w:noWrap/>
            <w:hideMark/>
          </w:tcPr>
          <w:p w14:paraId="2AEE9B1C"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FFF2CC"/>
            <w:noWrap/>
            <w:hideMark/>
          </w:tcPr>
          <w:p w14:paraId="1EC14702" w14:textId="77777777" w:rsidR="007F4CC4" w:rsidRPr="00533306" w:rsidRDefault="007F4CC4" w:rsidP="007F4CC4">
            <w:pPr>
              <w:spacing w:after="0" w:line="240" w:lineRule="auto"/>
              <w:jc w:val="center"/>
              <w:rPr>
                <w:rFonts w:ascii="Calibri" w:eastAsia="Times New Roman" w:hAnsi="Calibri" w:cs="Calibri"/>
                <w:kern w:val="0"/>
                <w14:ligatures w14:val="none"/>
              </w:rPr>
            </w:pPr>
            <w:r w:rsidRPr="00533306">
              <w:rPr>
                <w:rFonts w:ascii="Calibri" w:eastAsia="Times New Roman" w:hAnsi="Calibri" w:cs="Calibri"/>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77CDD64A" w14:textId="77777777" w:rsidR="007F4CC4" w:rsidRPr="00533306" w:rsidRDefault="007F4CC4" w:rsidP="007F4CC4">
            <w:pPr>
              <w:spacing w:after="0" w:line="240" w:lineRule="auto"/>
              <w:rPr>
                <w:rFonts w:ascii="Calibri" w:eastAsia="Times New Roman" w:hAnsi="Calibri" w:cs="Calibri"/>
                <w:kern w:val="0"/>
                <w14:ligatures w14:val="none"/>
              </w:rPr>
            </w:pPr>
            <w:r w:rsidRPr="00533306">
              <w:rPr>
                <w:rFonts w:ascii="Calibri" w:eastAsia="Times New Roman" w:hAnsi="Calibri" w:cs="Calibri"/>
                <w:kern w:val="0"/>
                <w14:ligatures w14:val="none"/>
              </w:rPr>
              <w:t>Modified Julian Date</w:t>
            </w:r>
          </w:p>
        </w:tc>
      </w:tr>
      <w:tr w:rsidR="007F4CC4" w:rsidRPr="00734486" w14:paraId="65AEFD45" w14:textId="77777777" w:rsidTr="007F4CC4">
        <w:trPr>
          <w:trHeight w:val="300"/>
        </w:trPr>
        <w:tc>
          <w:tcPr>
            <w:tcW w:w="498" w:type="dxa"/>
            <w:vMerge w:val="restart"/>
            <w:tcBorders>
              <w:top w:val="nil"/>
              <w:left w:val="single" w:sz="4" w:space="0" w:color="auto"/>
              <w:bottom w:val="single" w:sz="4" w:space="0" w:color="000000"/>
              <w:right w:val="single" w:sz="4" w:space="0" w:color="auto"/>
            </w:tcBorders>
            <w:shd w:val="clear" w:color="000000" w:fill="548235"/>
            <w:textDirection w:val="btLr"/>
            <w:vAlign w:val="center"/>
            <w:hideMark/>
          </w:tcPr>
          <w:p w14:paraId="35EFB4AC"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Orbit State at Epoch</w:t>
            </w:r>
          </w:p>
        </w:tc>
        <w:tc>
          <w:tcPr>
            <w:tcW w:w="667" w:type="dxa"/>
            <w:vMerge w:val="restart"/>
            <w:tcBorders>
              <w:top w:val="nil"/>
              <w:left w:val="single" w:sz="4" w:space="0" w:color="auto"/>
              <w:bottom w:val="nil"/>
              <w:right w:val="single" w:sz="4" w:space="0" w:color="auto"/>
            </w:tcBorders>
            <w:shd w:val="clear" w:color="000000" w:fill="A9D08E"/>
            <w:textDirection w:val="btLr"/>
            <w:vAlign w:val="center"/>
            <w:hideMark/>
          </w:tcPr>
          <w:p w14:paraId="47F2F15E"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Classical Orbital Elements</w:t>
            </w:r>
          </w:p>
        </w:tc>
        <w:tc>
          <w:tcPr>
            <w:tcW w:w="663" w:type="dxa"/>
            <w:tcBorders>
              <w:top w:val="nil"/>
              <w:left w:val="nil"/>
              <w:bottom w:val="single" w:sz="4" w:space="0" w:color="auto"/>
              <w:right w:val="single" w:sz="4" w:space="0" w:color="auto"/>
            </w:tcBorders>
            <w:shd w:val="clear" w:color="000000" w:fill="E2EFDA"/>
            <w:noWrap/>
            <w:hideMark/>
          </w:tcPr>
          <w:p w14:paraId="4E22768B" w14:textId="3832A035" w:rsidR="007F4CC4" w:rsidRPr="00533306" w:rsidRDefault="007F4CC4" w:rsidP="007F4CC4">
            <w:pPr>
              <w:spacing w:after="0" w:line="240" w:lineRule="auto"/>
              <w:jc w:val="center"/>
              <w:rPr>
                <w:rFonts w:eastAsia="Times New Roman" w:cstheme="minorHAnsi"/>
                <w:kern w:val="0"/>
                <w14:ligatures w14:val="none"/>
              </w:rPr>
            </w:pPr>
            <w:ins w:id="149" w:author="Gregory A Henning" w:date="2025-04-17T14:28:00Z">
              <w:r w:rsidRPr="00C53296">
                <w:t>50</w:t>
              </w:r>
            </w:ins>
            <w:del w:id="150" w:author="Gregory A Henning" w:date="2025-04-17T14:28:00Z">
              <w:r w:rsidRPr="00533306" w:rsidDel="00BC2ADC">
                <w:rPr>
                  <w:rFonts w:eastAsia="Times New Roman" w:cstheme="minorHAnsi"/>
                  <w:kern w:val="0"/>
                  <w14:ligatures w14:val="none"/>
                </w:rPr>
                <w:delText>47</w:delText>
              </w:r>
            </w:del>
          </w:p>
        </w:tc>
        <w:tc>
          <w:tcPr>
            <w:tcW w:w="2389" w:type="dxa"/>
            <w:tcBorders>
              <w:top w:val="nil"/>
              <w:left w:val="nil"/>
              <w:bottom w:val="single" w:sz="4" w:space="0" w:color="auto"/>
              <w:right w:val="single" w:sz="4" w:space="0" w:color="auto"/>
            </w:tcBorders>
            <w:shd w:val="clear" w:color="000000" w:fill="E2EFDA"/>
            <w:noWrap/>
            <w:hideMark/>
          </w:tcPr>
          <w:p w14:paraId="1B2A92B5"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SMA</w:t>
            </w:r>
          </w:p>
        </w:tc>
        <w:tc>
          <w:tcPr>
            <w:tcW w:w="1330" w:type="dxa"/>
            <w:tcBorders>
              <w:top w:val="nil"/>
              <w:left w:val="nil"/>
              <w:bottom w:val="single" w:sz="4" w:space="0" w:color="auto"/>
              <w:right w:val="nil"/>
            </w:tcBorders>
            <w:shd w:val="clear" w:color="000000" w:fill="E2EFDA"/>
            <w:noWrap/>
            <w:hideMark/>
          </w:tcPr>
          <w:p w14:paraId="4B4AE5EC"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1363631B"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66DDCA83"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Semi-major Axis</w:t>
            </w:r>
          </w:p>
        </w:tc>
      </w:tr>
      <w:tr w:rsidR="007F4CC4" w:rsidRPr="00734486" w14:paraId="2B5056AF"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05373FAC"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339269C6"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12F0A4ED" w14:textId="67C247D6" w:rsidR="007F4CC4" w:rsidRPr="00533306" w:rsidRDefault="007F4CC4" w:rsidP="007F4CC4">
            <w:pPr>
              <w:spacing w:after="0" w:line="240" w:lineRule="auto"/>
              <w:jc w:val="center"/>
              <w:rPr>
                <w:rFonts w:eastAsia="Times New Roman" w:cstheme="minorHAnsi"/>
                <w:kern w:val="0"/>
                <w14:ligatures w14:val="none"/>
              </w:rPr>
            </w:pPr>
            <w:ins w:id="151" w:author="Gregory A Henning" w:date="2025-04-17T14:28:00Z">
              <w:r w:rsidRPr="00C53296">
                <w:t>51</w:t>
              </w:r>
            </w:ins>
            <w:del w:id="152" w:author="Gregory A Henning" w:date="2025-04-17T14:28:00Z">
              <w:r w:rsidRPr="00533306" w:rsidDel="00BC2ADC">
                <w:rPr>
                  <w:rFonts w:eastAsia="Times New Roman" w:cstheme="minorHAnsi"/>
                  <w:kern w:val="0"/>
                  <w14:ligatures w14:val="none"/>
                </w:rPr>
                <w:delText>48</w:delText>
              </w:r>
            </w:del>
          </w:p>
        </w:tc>
        <w:tc>
          <w:tcPr>
            <w:tcW w:w="2389" w:type="dxa"/>
            <w:tcBorders>
              <w:top w:val="nil"/>
              <w:left w:val="nil"/>
              <w:bottom w:val="single" w:sz="4" w:space="0" w:color="auto"/>
              <w:right w:val="single" w:sz="4" w:space="0" w:color="auto"/>
            </w:tcBorders>
            <w:shd w:val="clear" w:color="000000" w:fill="E2EFDA"/>
            <w:noWrap/>
            <w:hideMark/>
          </w:tcPr>
          <w:p w14:paraId="34F3E354"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ECC</w:t>
            </w:r>
          </w:p>
        </w:tc>
        <w:tc>
          <w:tcPr>
            <w:tcW w:w="1330" w:type="dxa"/>
            <w:tcBorders>
              <w:top w:val="nil"/>
              <w:left w:val="nil"/>
              <w:bottom w:val="single" w:sz="4" w:space="0" w:color="auto"/>
              <w:right w:val="nil"/>
            </w:tcBorders>
            <w:shd w:val="clear" w:color="000000" w:fill="E2EFDA"/>
            <w:noWrap/>
            <w:hideMark/>
          </w:tcPr>
          <w:p w14:paraId="0B64CF15"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356909A2"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 </w:t>
            </w:r>
          </w:p>
        </w:tc>
        <w:tc>
          <w:tcPr>
            <w:tcW w:w="6531" w:type="dxa"/>
            <w:tcBorders>
              <w:top w:val="nil"/>
              <w:left w:val="nil"/>
              <w:bottom w:val="single" w:sz="4" w:space="0" w:color="auto"/>
              <w:right w:val="single" w:sz="4" w:space="0" w:color="auto"/>
            </w:tcBorders>
            <w:shd w:val="clear" w:color="auto" w:fill="auto"/>
            <w:hideMark/>
          </w:tcPr>
          <w:p w14:paraId="19A35DC0"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Eccentricity</w:t>
            </w:r>
          </w:p>
        </w:tc>
      </w:tr>
      <w:tr w:rsidR="007F4CC4" w:rsidRPr="00734486" w14:paraId="6AA069C8"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441A3970"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3D1A4A90"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34AB5E17" w14:textId="08505581" w:rsidR="007F4CC4" w:rsidRPr="00533306" w:rsidRDefault="007F4CC4" w:rsidP="007F4CC4">
            <w:pPr>
              <w:spacing w:after="0" w:line="240" w:lineRule="auto"/>
              <w:jc w:val="center"/>
              <w:rPr>
                <w:rFonts w:eastAsia="Times New Roman" w:cstheme="minorHAnsi"/>
                <w:kern w:val="0"/>
                <w14:ligatures w14:val="none"/>
              </w:rPr>
            </w:pPr>
            <w:ins w:id="153" w:author="Gregory A Henning" w:date="2025-04-17T14:28:00Z">
              <w:r w:rsidRPr="00C53296">
                <w:t>52</w:t>
              </w:r>
            </w:ins>
            <w:del w:id="154" w:author="Gregory A Henning" w:date="2025-04-17T14:28:00Z">
              <w:r w:rsidRPr="00533306" w:rsidDel="00BC2ADC">
                <w:rPr>
                  <w:rFonts w:eastAsia="Times New Roman" w:cstheme="minorHAnsi"/>
                  <w:kern w:val="0"/>
                  <w14:ligatures w14:val="none"/>
                </w:rPr>
                <w:delText>49</w:delText>
              </w:r>
            </w:del>
          </w:p>
        </w:tc>
        <w:tc>
          <w:tcPr>
            <w:tcW w:w="2389" w:type="dxa"/>
            <w:tcBorders>
              <w:top w:val="nil"/>
              <w:left w:val="nil"/>
              <w:bottom w:val="single" w:sz="4" w:space="0" w:color="auto"/>
              <w:right w:val="single" w:sz="4" w:space="0" w:color="auto"/>
            </w:tcBorders>
            <w:shd w:val="clear" w:color="000000" w:fill="E2EFDA"/>
            <w:noWrap/>
            <w:hideMark/>
          </w:tcPr>
          <w:p w14:paraId="2D4561C9"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INC</w:t>
            </w:r>
          </w:p>
        </w:tc>
        <w:tc>
          <w:tcPr>
            <w:tcW w:w="1330" w:type="dxa"/>
            <w:tcBorders>
              <w:top w:val="nil"/>
              <w:left w:val="nil"/>
              <w:bottom w:val="single" w:sz="4" w:space="0" w:color="auto"/>
              <w:right w:val="nil"/>
            </w:tcBorders>
            <w:shd w:val="clear" w:color="000000" w:fill="E2EFDA"/>
            <w:noWrap/>
            <w:hideMark/>
          </w:tcPr>
          <w:p w14:paraId="59C53628"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7DBB8A13"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deg</w:t>
            </w:r>
          </w:p>
        </w:tc>
        <w:tc>
          <w:tcPr>
            <w:tcW w:w="6531" w:type="dxa"/>
            <w:tcBorders>
              <w:top w:val="nil"/>
              <w:left w:val="nil"/>
              <w:bottom w:val="single" w:sz="4" w:space="0" w:color="auto"/>
              <w:right w:val="single" w:sz="4" w:space="0" w:color="auto"/>
            </w:tcBorders>
            <w:shd w:val="clear" w:color="auto" w:fill="auto"/>
            <w:hideMark/>
          </w:tcPr>
          <w:p w14:paraId="1EACEA2C" w14:textId="77777777" w:rsidR="007F4CC4" w:rsidRPr="00533306" w:rsidRDefault="007F4CC4" w:rsidP="007F4CC4">
            <w:pPr>
              <w:spacing w:after="0" w:line="240" w:lineRule="auto"/>
              <w:rPr>
                <w:rFonts w:eastAsia="Times New Roman" w:cstheme="minorHAnsi"/>
                <w:color w:val="000000"/>
                <w:kern w:val="0"/>
                <w14:ligatures w14:val="none"/>
              </w:rPr>
            </w:pPr>
            <w:r w:rsidRPr="00533306">
              <w:rPr>
                <w:rFonts w:eastAsia="Times New Roman" w:cstheme="minorHAnsi"/>
                <w:color w:val="000000"/>
                <w:kern w:val="0"/>
                <w14:ligatures w14:val="none"/>
              </w:rPr>
              <w:t>Inclination</w:t>
            </w:r>
          </w:p>
        </w:tc>
      </w:tr>
      <w:tr w:rsidR="007F4CC4" w:rsidRPr="00734486" w14:paraId="6F685B36"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270708A8"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53E3D731"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66C35B8C" w14:textId="7ACE5D19" w:rsidR="007F4CC4" w:rsidRPr="00533306" w:rsidRDefault="007F4CC4" w:rsidP="007F4CC4">
            <w:pPr>
              <w:spacing w:after="0" w:line="240" w:lineRule="auto"/>
              <w:jc w:val="center"/>
              <w:rPr>
                <w:rFonts w:eastAsia="Times New Roman" w:cstheme="minorHAnsi"/>
                <w:kern w:val="0"/>
                <w14:ligatures w14:val="none"/>
              </w:rPr>
            </w:pPr>
            <w:ins w:id="155" w:author="Gregory A Henning" w:date="2025-04-17T14:28:00Z">
              <w:r w:rsidRPr="00C53296">
                <w:t>53</w:t>
              </w:r>
            </w:ins>
            <w:del w:id="156" w:author="Gregory A Henning" w:date="2025-04-17T14:28:00Z">
              <w:r w:rsidRPr="00533306" w:rsidDel="00BC2ADC">
                <w:rPr>
                  <w:rFonts w:eastAsia="Times New Roman" w:cstheme="minorHAnsi"/>
                  <w:kern w:val="0"/>
                  <w14:ligatures w14:val="none"/>
                </w:rPr>
                <w:delText>50</w:delText>
              </w:r>
            </w:del>
          </w:p>
        </w:tc>
        <w:tc>
          <w:tcPr>
            <w:tcW w:w="2389" w:type="dxa"/>
            <w:tcBorders>
              <w:top w:val="nil"/>
              <w:left w:val="nil"/>
              <w:bottom w:val="single" w:sz="4" w:space="0" w:color="auto"/>
              <w:right w:val="single" w:sz="4" w:space="0" w:color="auto"/>
            </w:tcBorders>
            <w:shd w:val="clear" w:color="000000" w:fill="E2EFDA"/>
            <w:noWrap/>
            <w:hideMark/>
          </w:tcPr>
          <w:p w14:paraId="6F9C0783"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RAAN</w:t>
            </w:r>
          </w:p>
        </w:tc>
        <w:tc>
          <w:tcPr>
            <w:tcW w:w="1330" w:type="dxa"/>
            <w:tcBorders>
              <w:top w:val="nil"/>
              <w:left w:val="nil"/>
              <w:bottom w:val="single" w:sz="4" w:space="0" w:color="auto"/>
              <w:right w:val="nil"/>
            </w:tcBorders>
            <w:shd w:val="clear" w:color="000000" w:fill="E2EFDA"/>
            <w:noWrap/>
            <w:hideMark/>
          </w:tcPr>
          <w:p w14:paraId="4FD91DE1"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575C3327"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deg</w:t>
            </w:r>
          </w:p>
        </w:tc>
        <w:tc>
          <w:tcPr>
            <w:tcW w:w="6531" w:type="dxa"/>
            <w:tcBorders>
              <w:top w:val="nil"/>
              <w:left w:val="nil"/>
              <w:bottom w:val="single" w:sz="4" w:space="0" w:color="auto"/>
              <w:right w:val="single" w:sz="4" w:space="0" w:color="auto"/>
            </w:tcBorders>
            <w:shd w:val="clear" w:color="auto" w:fill="auto"/>
            <w:hideMark/>
          </w:tcPr>
          <w:p w14:paraId="07234706"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Right Ascension of the Ascending Node</w:t>
            </w:r>
          </w:p>
        </w:tc>
      </w:tr>
      <w:tr w:rsidR="007F4CC4" w:rsidRPr="00734486" w14:paraId="561D3A13"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11802300"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7BCB7E8E"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48C2F955" w14:textId="14E3F988" w:rsidR="007F4CC4" w:rsidRPr="00533306" w:rsidRDefault="007F4CC4" w:rsidP="007F4CC4">
            <w:pPr>
              <w:spacing w:after="0" w:line="240" w:lineRule="auto"/>
              <w:jc w:val="center"/>
              <w:rPr>
                <w:rFonts w:eastAsia="Times New Roman" w:cstheme="minorHAnsi"/>
                <w:kern w:val="0"/>
                <w14:ligatures w14:val="none"/>
              </w:rPr>
            </w:pPr>
            <w:ins w:id="157" w:author="Gregory A Henning" w:date="2025-04-17T14:28:00Z">
              <w:r w:rsidRPr="00C53296">
                <w:t>54</w:t>
              </w:r>
            </w:ins>
            <w:del w:id="158" w:author="Gregory A Henning" w:date="2025-04-17T14:28:00Z">
              <w:r w:rsidRPr="00533306" w:rsidDel="00BC2ADC">
                <w:rPr>
                  <w:rFonts w:eastAsia="Times New Roman" w:cstheme="minorHAnsi"/>
                  <w:kern w:val="0"/>
                  <w14:ligatures w14:val="none"/>
                </w:rPr>
                <w:delText>51</w:delText>
              </w:r>
            </w:del>
          </w:p>
        </w:tc>
        <w:tc>
          <w:tcPr>
            <w:tcW w:w="2389" w:type="dxa"/>
            <w:tcBorders>
              <w:top w:val="nil"/>
              <w:left w:val="nil"/>
              <w:bottom w:val="single" w:sz="4" w:space="0" w:color="auto"/>
              <w:right w:val="single" w:sz="4" w:space="0" w:color="auto"/>
            </w:tcBorders>
            <w:shd w:val="clear" w:color="000000" w:fill="E2EFDA"/>
            <w:noWrap/>
            <w:hideMark/>
          </w:tcPr>
          <w:p w14:paraId="7AE41382"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ARGP</w:t>
            </w:r>
          </w:p>
        </w:tc>
        <w:tc>
          <w:tcPr>
            <w:tcW w:w="1330" w:type="dxa"/>
            <w:tcBorders>
              <w:top w:val="nil"/>
              <w:left w:val="nil"/>
              <w:bottom w:val="single" w:sz="4" w:space="0" w:color="auto"/>
              <w:right w:val="nil"/>
            </w:tcBorders>
            <w:shd w:val="clear" w:color="000000" w:fill="E2EFDA"/>
            <w:noWrap/>
            <w:hideMark/>
          </w:tcPr>
          <w:p w14:paraId="1ACD5611"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526B9D1F"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deg</w:t>
            </w:r>
          </w:p>
        </w:tc>
        <w:tc>
          <w:tcPr>
            <w:tcW w:w="6531" w:type="dxa"/>
            <w:tcBorders>
              <w:top w:val="nil"/>
              <w:left w:val="nil"/>
              <w:bottom w:val="single" w:sz="4" w:space="0" w:color="auto"/>
              <w:right w:val="single" w:sz="4" w:space="0" w:color="auto"/>
            </w:tcBorders>
            <w:shd w:val="clear" w:color="auto" w:fill="auto"/>
            <w:hideMark/>
          </w:tcPr>
          <w:p w14:paraId="05778B07"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Argument of Perigee</w:t>
            </w:r>
          </w:p>
        </w:tc>
      </w:tr>
      <w:tr w:rsidR="007F4CC4" w:rsidRPr="00734486" w14:paraId="7F656B5F"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3A49BD06"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tcBorders>
              <w:top w:val="nil"/>
              <w:left w:val="single" w:sz="4" w:space="0" w:color="auto"/>
              <w:bottom w:val="nil"/>
              <w:right w:val="single" w:sz="4" w:space="0" w:color="auto"/>
            </w:tcBorders>
            <w:vAlign w:val="center"/>
            <w:hideMark/>
          </w:tcPr>
          <w:p w14:paraId="39E56C04"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316DB151" w14:textId="5B1B5EFD" w:rsidR="007F4CC4" w:rsidRPr="00533306" w:rsidRDefault="007F4CC4" w:rsidP="007F4CC4">
            <w:pPr>
              <w:spacing w:after="0" w:line="240" w:lineRule="auto"/>
              <w:jc w:val="center"/>
              <w:rPr>
                <w:rFonts w:eastAsia="Times New Roman" w:cstheme="minorHAnsi"/>
                <w:kern w:val="0"/>
                <w14:ligatures w14:val="none"/>
              </w:rPr>
            </w:pPr>
            <w:ins w:id="159" w:author="Gregory A Henning" w:date="2025-04-17T14:28:00Z">
              <w:r w:rsidRPr="00C53296">
                <w:t>55</w:t>
              </w:r>
            </w:ins>
            <w:del w:id="160" w:author="Gregory A Henning" w:date="2025-04-17T14:28:00Z">
              <w:r w:rsidRPr="00533306" w:rsidDel="00BC2ADC">
                <w:rPr>
                  <w:rFonts w:eastAsia="Times New Roman" w:cstheme="minorHAnsi"/>
                  <w:kern w:val="0"/>
                  <w14:ligatures w14:val="none"/>
                </w:rPr>
                <w:delText>52</w:delText>
              </w:r>
            </w:del>
          </w:p>
        </w:tc>
        <w:tc>
          <w:tcPr>
            <w:tcW w:w="2389" w:type="dxa"/>
            <w:tcBorders>
              <w:top w:val="nil"/>
              <w:left w:val="nil"/>
              <w:bottom w:val="single" w:sz="4" w:space="0" w:color="auto"/>
              <w:right w:val="single" w:sz="4" w:space="0" w:color="auto"/>
            </w:tcBorders>
            <w:shd w:val="clear" w:color="000000" w:fill="E2EFDA"/>
            <w:noWrap/>
            <w:hideMark/>
          </w:tcPr>
          <w:p w14:paraId="58383E6D"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MA</w:t>
            </w:r>
          </w:p>
        </w:tc>
        <w:tc>
          <w:tcPr>
            <w:tcW w:w="1330" w:type="dxa"/>
            <w:tcBorders>
              <w:top w:val="nil"/>
              <w:left w:val="nil"/>
              <w:bottom w:val="single" w:sz="4" w:space="0" w:color="auto"/>
              <w:right w:val="nil"/>
            </w:tcBorders>
            <w:shd w:val="clear" w:color="000000" w:fill="E2EFDA"/>
            <w:noWrap/>
            <w:hideMark/>
          </w:tcPr>
          <w:p w14:paraId="00BFB8D0"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5621B58A"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deg</w:t>
            </w:r>
          </w:p>
        </w:tc>
        <w:tc>
          <w:tcPr>
            <w:tcW w:w="6531" w:type="dxa"/>
            <w:tcBorders>
              <w:top w:val="nil"/>
              <w:left w:val="nil"/>
              <w:bottom w:val="single" w:sz="4" w:space="0" w:color="auto"/>
              <w:right w:val="single" w:sz="4" w:space="0" w:color="auto"/>
            </w:tcBorders>
            <w:shd w:val="clear" w:color="auto" w:fill="auto"/>
            <w:hideMark/>
          </w:tcPr>
          <w:p w14:paraId="663E4EE4"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Mean Anomaly</w:t>
            </w:r>
          </w:p>
        </w:tc>
      </w:tr>
      <w:tr w:rsidR="007F4CC4" w:rsidRPr="00734486" w14:paraId="482341F2"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70D526F3" w14:textId="77777777" w:rsidR="007F4CC4" w:rsidRPr="00533306" w:rsidRDefault="007F4CC4" w:rsidP="007F4CC4">
            <w:pPr>
              <w:spacing w:after="0" w:line="240" w:lineRule="auto"/>
              <w:jc w:val="center"/>
              <w:rPr>
                <w:rFonts w:eastAsia="Times New Roman" w:cstheme="minorHAnsi"/>
                <w:color w:val="000000"/>
                <w:kern w:val="0"/>
                <w14:ligatures w14:val="none"/>
              </w:rPr>
            </w:pPr>
          </w:p>
        </w:tc>
        <w:tc>
          <w:tcPr>
            <w:tcW w:w="667" w:type="dxa"/>
            <w:vMerge w:val="restart"/>
            <w:tcBorders>
              <w:top w:val="nil"/>
              <w:left w:val="single" w:sz="4" w:space="0" w:color="auto"/>
              <w:bottom w:val="single" w:sz="4" w:space="0" w:color="000000"/>
              <w:right w:val="single" w:sz="4" w:space="0" w:color="auto"/>
            </w:tcBorders>
            <w:shd w:val="clear" w:color="000000" w:fill="C6E0B4"/>
            <w:textDirection w:val="btLr"/>
            <w:vAlign w:val="center"/>
            <w:hideMark/>
          </w:tcPr>
          <w:p w14:paraId="3C4439D4" w14:textId="77777777" w:rsidR="007F4CC4" w:rsidRPr="00533306" w:rsidRDefault="007F4CC4" w:rsidP="007F4CC4">
            <w:pPr>
              <w:spacing w:after="0" w:line="240" w:lineRule="auto"/>
              <w:jc w:val="center"/>
              <w:rPr>
                <w:rFonts w:eastAsia="Times New Roman" w:cstheme="minorHAnsi"/>
                <w:color w:val="000000"/>
                <w:kern w:val="0"/>
                <w14:ligatures w14:val="none"/>
              </w:rPr>
            </w:pPr>
            <w:r w:rsidRPr="00533306">
              <w:rPr>
                <w:rFonts w:eastAsia="Times New Roman" w:cstheme="minorHAnsi"/>
                <w:color w:val="000000"/>
                <w:kern w:val="0"/>
                <w14:ligatures w14:val="none"/>
              </w:rPr>
              <w:t>ECI Cartesian Coordinates</w:t>
            </w:r>
          </w:p>
        </w:tc>
        <w:tc>
          <w:tcPr>
            <w:tcW w:w="663" w:type="dxa"/>
            <w:tcBorders>
              <w:top w:val="nil"/>
              <w:left w:val="nil"/>
              <w:bottom w:val="single" w:sz="4" w:space="0" w:color="auto"/>
              <w:right w:val="single" w:sz="4" w:space="0" w:color="auto"/>
            </w:tcBorders>
            <w:shd w:val="clear" w:color="000000" w:fill="E2EFDA"/>
            <w:noWrap/>
            <w:hideMark/>
          </w:tcPr>
          <w:p w14:paraId="206B561B" w14:textId="6729BCFE" w:rsidR="007F4CC4" w:rsidRPr="00533306" w:rsidRDefault="007F4CC4" w:rsidP="007F4CC4">
            <w:pPr>
              <w:spacing w:after="0" w:line="240" w:lineRule="auto"/>
              <w:jc w:val="center"/>
              <w:rPr>
                <w:rFonts w:eastAsia="Times New Roman" w:cstheme="minorHAnsi"/>
                <w:kern w:val="0"/>
                <w14:ligatures w14:val="none"/>
              </w:rPr>
            </w:pPr>
            <w:ins w:id="161" w:author="Gregory A Henning" w:date="2025-04-17T14:28:00Z">
              <w:r w:rsidRPr="00C53296">
                <w:t>56</w:t>
              </w:r>
            </w:ins>
            <w:del w:id="162" w:author="Gregory A Henning" w:date="2025-04-17T14:28:00Z">
              <w:r w:rsidRPr="00533306" w:rsidDel="00BC2ADC">
                <w:rPr>
                  <w:rFonts w:eastAsia="Times New Roman" w:cstheme="minorHAnsi"/>
                  <w:kern w:val="0"/>
                  <w14:ligatures w14:val="none"/>
                </w:rPr>
                <w:delText>53</w:delText>
              </w:r>
            </w:del>
          </w:p>
        </w:tc>
        <w:tc>
          <w:tcPr>
            <w:tcW w:w="2389" w:type="dxa"/>
            <w:tcBorders>
              <w:top w:val="nil"/>
              <w:left w:val="nil"/>
              <w:bottom w:val="single" w:sz="4" w:space="0" w:color="auto"/>
              <w:right w:val="single" w:sz="4" w:space="0" w:color="auto"/>
            </w:tcBorders>
            <w:shd w:val="clear" w:color="000000" w:fill="E2EFDA"/>
            <w:noWrap/>
            <w:hideMark/>
          </w:tcPr>
          <w:p w14:paraId="50D3065A"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ECI_X</w:t>
            </w:r>
          </w:p>
        </w:tc>
        <w:tc>
          <w:tcPr>
            <w:tcW w:w="1330" w:type="dxa"/>
            <w:tcBorders>
              <w:top w:val="nil"/>
              <w:left w:val="nil"/>
              <w:bottom w:val="single" w:sz="4" w:space="0" w:color="auto"/>
              <w:right w:val="nil"/>
            </w:tcBorders>
            <w:shd w:val="clear" w:color="000000" w:fill="E2EFDA"/>
            <w:noWrap/>
            <w:hideMark/>
          </w:tcPr>
          <w:p w14:paraId="4AA77B8B"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163B5CF7"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7E6A1E8F"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X-coordinate position</w:t>
            </w:r>
          </w:p>
        </w:tc>
      </w:tr>
      <w:tr w:rsidR="007F4CC4" w:rsidRPr="00734486" w14:paraId="7C482F51"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0BA5AD45"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6DF4E710"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67513716" w14:textId="23F2EDA0" w:rsidR="007F4CC4" w:rsidRPr="00533306" w:rsidRDefault="007F4CC4" w:rsidP="007F4CC4">
            <w:pPr>
              <w:spacing w:after="0" w:line="240" w:lineRule="auto"/>
              <w:jc w:val="center"/>
              <w:rPr>
                <w:rFonts w:eastAsia="Times New Roman" w:cstheme="minorHAnsi"/>
                <w:kern w:val="0"/>
                <w14:ligatures w14:val="none"/>
              </w:rPr>
            </w:pPr>
            <w:ins w:id="163" w:author="Gregory A Henning" w:date="2025-04-17T14:28:00Z">
              <w:r w:rsidRPr="00C53296">
                <w:t>57</w:t>
              </w:r>
            </w:ins>
            <w:del w:id="164" w:author="Gregory A Henning" w:date="2025-04-17T14:28:00Z">
              <w:r w:rsidRPr="00533306" w:rsidDel="00BC2ADC">
                <w:rPr>
                  <w:rFonts w:eastAsia="Times New Roman" w:cstheme="minorHAnsi"/>
                  <w:kern w:val="0"/>
                  <w14:ligatures w14:val="none"/>
                </w:rPr>
                <w:delText>54</w:delText>
              </w:r>
            </w:del>
          </w:p>
        </w:tc>
        <w:tc>
          <w:tcPr>
            <w:tcW w:w="2389" w:type="dxa"/>
            <w:tcBorders>
              <w:top w:val="nil"/>
              <w:left w:val="nil"/>
              <w:bottom w:val="single" w:sz="4" w:space="0" w:color="auto"/>
              <w:right w:val="single" w:sz="4" w:space="0" w:color="auto"/>
            </w:tcBorders>
            <w:shd w:val="clear" w:color="000000" w:fill="E2EFDA"/>
            <w:noWrap/>
            <w:hideMark/>
          </w:tcPr>
          <w:p w14:paraId="31BB44F3"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ECI_Y</w:t>
            </w:r>
          </w:p>
        </w:tc>
        <w:tc>
          <w:tcPr>
            <w:tcW w:w="1330" w:type="dxa"/>
            <w:tcBorders>
              <w:top w:val="nil"/>
              <w:left w:val="nil"/>
              <w:bottom w:val="single" w:sz="4" w:space="0" w:color="auto"/>
              <w:right w:val="nil"/>
            </w:tcBorders>
            <w:shd w:val="clear" w:color="000000" w:fill="E2EFDA"/>
            <w:noWrap/>
            <w:hideMark/>
          </w:tcPr>
          <w:p w14:paraId="7850DEB6"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517CF469"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41B94992"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Y-coordinate position</w:t>
            </w:r>
          </w:p>
        </w:tc>
      </w:tr>
      <w:tr w:rsidR="007F4CC4" w:rsidRPr="00734486" w14:paraId="3CE82A6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784C28FD"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1CCD67C6"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0F12E622" w14:textId="50B9DE05" w:rsidR="007F4CC4" w:rsidRPr="00533306" w:rsidRDefault="007F4CC4" w:rsidP="007F4CC4">
            <w:pPr>
              <w:spacing w:after="0" w:line="240" w:lineRule="auto"/>
              <w:jc w:val="center"/>
              <w:rPr>
                <w:rFonts w:eastAsia="Times New Roman" w:cstheme="minorHAnsi"/>
                <w:kern w:val="0"/>
                <w14:ligatures w14:val="none"/>
              </w:rPr>
            </w:pPr>
            <w:ins w:id="165" w:author="Gregory A Henning" w:date="2025-04-17T14:28:00Z">
              <w:r w:rsidRPr="00C53296">
                <w:t>58</w:t>
              </w:r>
            </w:ins>
            <w:del w:id="166" w:author="Gregory A Henning" w:date="2025-04-17T14:28:00Z">
              <w:r w:rsidRPr="00533306" w:rsidDel="00BC2ADC">
                <w:rPr>
                  <w:rFonts w:eastAsia="Times New Roman" w:cstheme="minorHAnsi"/>
                  <w:kern w:val="0"/>
                  <w14:ligatures w14:val="none"/>
                </w:rPr>
                <w:delText>55</w:delText>
              </w:r>
            </w:del>
          </w:p>
        </w:tc>
        <w:tc>
          <w:tcPr>
            <w:tcW w:w="2389" w:type="dxa"/>
            <w:tcBorders>
              <w:top w:val="nil"/>
              <w:left w:val="nil"/>
              <w:bottom w:val="single" w:sz="4" w:space="0" w:color="auto"/>
              <w:right w:val="single" w:sz="4" w:space="0" w:color="auto"/>
            </w:tcBorders>
            <w:shd w:val="clear" w:color="000000" w:fill="E2EFDA"/>
            <w:noWrap/>
            <w:hideMark/>
          </w:tcPr>
          <w:p w14:paraId="6313599A"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ECI_Z</w:t>
            </w:r>
          </w:p>
        </w:tc>
        <w:tc>
          <w:tcPr>
            <w:tcW w:w="1330" w:type="dxa"/>
            <w:tcBorders>
              <w:top w:val="nil"/>
              <w:left w:val="nil"/>
              <w:bottom w:val="single" w:sz="4" w:space="0" w:color="auto"/>
              <w:right w:val="nil"/>
            </w:tcBorders>
            <w:shd w:val="clear" w:color="000000" w:fill="E2EFDA"/>
            <w:noWrap/>
            <w:hideMark/>
          </w:tcPr>
          <w:p w14:paraId="78614C13"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47B05AA8"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w:t>
            </w:r>
          </w:p>
        </w:tc>
        <w:tc>
          <w:tcPr>
            <w:tcW w:w="6531" w:type="dxa"/>
            <w:tcBorders>
              <w:top w:val="nil"/>
              <w:left w:val="nil"/>
              <w:bottom w:val="single" w:sz="4" w:space="0" w:color="auto"/>
              <w:right w:val="single" w:sz="4" w:space="0" w:color="auto"/>
            </w:tcBorders>
            <w:shd w:val="clear" w:color="auto" w:fill="auto"/>
            <w:hideMark/>
          </w:tcPr>
          <w:p w14:paraId="5392AC48"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Z-coordinate position</w:t>
            </w:r>
          </w:p>
        </w:tc>
      </w:tr>
      <w:tr w:rsidR="007F4CC4" w:rsidRPr="00734486" w14:paraId="58B67219"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31AFD955"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42316DE4"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7D519FC3" w14:textId="30E9BE79" w:rsidR="007F4CC4" w:rsidRPr="00533306" w:rsidRDefault="007F4CC4" w:rsidP="007F4CC4">
            <w:pPr>
              <w:spacing w:after="0" w:line="240" w:lineRule="auto"/>
              <w:jc w:val="center"/>
              <w:rPr>
                <w:rFonts w:eastAsia="Times New Roman" w:cstheme="minorHAnsi"/>
                <w:kern w:val="0"/>
                <w14:ligatures w14:val="none"/>
              </w:rPr>
            </w:pPr>
            <w:ins w:id="167" w:author="Gregory A Henning" w:date="2025-04-17T14:28:00Z">
              <w:r w:rsidRPr="00C53296">
                <w:t>59</w:t>
              </w:r>
            </w:ins>
            <w:del w:id="168" w:author="Gregory A Henning" w:date="2025-04-17T14:28:00Z">
              <w:r w:rsidRPr="00533306" w:rsidDel="00BC2ADC">
                <w:rPr>
                  <w:rFonts w:eastAsia="Times New Roman" w:cstheme="minorHAnsi"/>
                  <w:kern w:val="0"/>
                  <w14:ligatures w14:val="none"/>
                </w:rPr>
                <w:delText>56</w:delText>
              </w:r>
            </w:del>
          </w:p>
        </w:tc>
        <w:tc>
          <w:tcPr>
            <w:tcW w:w="2389" w:type="dxa"/>
            <w:tcBorders>
              <w:top w:val="nil"/>
              <w:left w:val="nil"/>
              <w:bottom w:val="single" w:sz="4" w:space="0" w:color="auto"/>
              <w:right w:val="single" w:sz="4" w:space="0" w:color="auto"/>
            </w:tcBorders>
            <w:shd w:val="clear" w:color="000000" w:fill="E2EFDA"/>
            <w:noWrap/>
            <w:hideMark/>
          </w:tcPr>
          <w:p w14:paraId="3F6AF72C"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ECI_Vx</w:t>
            </w:r>
          </w:p>
        </w:tc>
        <w:tc>
          <w:tcPr>
            <w:tcW w:w="1330" w:type="dxa"/>
            <w:tcBorders>
              <w:top w:val="nil"/>
              <w:left w:val="nil"/>
              <w:bottom w:val="single" w:sz="4" w:space="0" w:color="auto"/>
              <w:right w:val="nil"/>
            </w:tcBorders>
            <w:shd w:val="clear" w:color="000000" w:fill="E2EFDA"/>
            <w:noWrap/>
            <w:hideMark/>
          </w:tcPr>
          <w:p w14:paraId="05992C3A"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60426D5B"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km/s</w:t>
            </w:r>
          </w:p>
        </w:tc>
        <w:tc>
          <w:tcPr>
            <w:tcW w:w="6531" w:type="dxa"/>
            <w:tcBorders>
              <w:top w:val="nil"/>
              <w:left w:val="nil"/>
              <w:bottom w:val="single" w:sz="4" w:space="0" w:color="auto"/>
              <w:right w:val="single" w:sz="4" w:space="0" w:color="auto"/>
            </w:tcBorders>
            <w:shd w:val="clear" w:color="auto" w:fill="auto"/>
            <w:hideMark/>
          </w:tcPr>
          <w:p w14:paraId="6F6A366A"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X-coordinate velocity</w:t>
            </w:r>
          </w:p>
        </w:tc>
      </w:tr>
      <w:tr w:rsidR="007F4CC4" w:rsidRPr="00734486" w14:paraId="5E34A633"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6A441101"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504D5118"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412CD79E" w14:textId="45788EF3" w:rsidR="007F4CC4" w:rsidRPr="00533306" w:rsidRDefault="007F4CC4" w:rsidP="007F4CC4">
            <w:pPr>
              <w:spacing w:after="0" w:line="240" w:lineRule="auto"/>
              <w:jc w:val="center"/>
              <w:rPr>
                <w:rFonts w:eastAsia="Times New Roman" w:cstheme="minorHAnsi"/>
                <w:kern w:val="0"/>
                <w14:ligatures w14:val="none"/>
              </w:rPr>
            </w:pPr>
            <w:ins w:id="169" w:author="Gregory A Henning" w:date="2025-04-17T14:28:00Z">
              <w:r w:rsidRPr="00C53296">
                <w:t>60</w:t>
              </w:r>
            </w:ins>
            <w:del w:id="170" w:author="Gregory A Henning" w:date="2025-04-17T14:28:00Z">
              <w:r w:rsidRPr="00533306" w:rsidDel="00BC2ADC">
                <w:rPr>
                  <w:rFonts w:eastAsia="Times New Roman" w:cstheme="minorHAnsi"/>
                  <w:kern w:val="0"/>
                  <w14:ligatures w14:val="none"/>
                </w:rPr>
                <w:delText>57</w:delText>
              </w:r>
            </w:del>
          </w:p>
        </w:tc>
        <w:tc>
          <w:tcPr>
            <w:tcW w:w="2389" w:type="dxa"/>
            <w:tcBorders>
              <w:top w:val="nil"/>
              <w:left w:val="nil"/>
              <w:bottom w:val="single" w:sz="4" w:space="0" w:color="auto"/>
              <w:right w:val="single" w:sz="4" w:space="0" w:color="auto"/>
            </w:tcBorders>
            <w:shd w:val="clear" w:color="000000" w:fill="E2EFDA"/>
            <w:noWrap/>
            <w:hideMark/>
          </w:tcPr>
          <w:p w14:paraId="70589054"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ECI_Vy</w:t>
            </w:r>
          </w:p>
        </w:tc>
        <w:tc>
          <w:tcPr>
            <w:tcW w:w="1330" w:type="dxa"/>
            <w:tcBorders>
              <w:top w:val="nil"/>
              <w:left w:val="nil"/>
              <w:bottom w:val="single" w:sz="4" w:space="0" w:color="auto"/>
              <w:right w:val="nil"/>
            </w:tcBorders>
            <w:shd w:val="clear" w:color="000000" w:fill="E2EFDA"/>
            <w:noWrap/>
            <w:hideMark/>
          </w:tcPr>
          <w:p w14:paraId="10A5CEBE"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43F91BFA"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km/s</w:t>
            </w:r>
          </w:p>
        </w:tc>
        <w:tc>
          <w:tcPr>
            <w:tcW w:w="6531" w:type="dxa"/>
            <w:tcBorders>
              <w:top w:val="nil"/>
              <w:left w:val="nil"/>
              <w:bottom w:val="single" w:sz="4" w:space="0" w:color="auto"/>
              <w:right w:val="single" w:sz="4" w:space="0" w:color="auto"/>
            </w:tcBorders>
            <w:shd w:val="clear" w:color="auto" w:fill="auto"/>
            <w:hideMark/>
          </w:tcPr>
          <w:p w14:paraId="46B30E33"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Y-coordinate velocity</w:t>
            </w:r>
          </w:p>
        </w:tc>
      </w:tr>
      <w:tr w:rsidR="007F4CC4" w:rsidRPr="00734486" w14:paraId="2757076D" w14:textId="77777777" w:rsidTr="007F4CC4">
        <w:trPr>
          <w:trHeight w:val="300"/>
        </w:trPr>
        <w:tc>
          <w:tcPr>
            <w:tcW w:w="498" w:type="dxa"/>
            <w:vMerge/>
            <w:tcBorders>
              <w:top w:val="nil"/>
              <w:left w:val="single" w:sz="4" w:space="0" w:color="auto"/>
              <w:bottom w:val="single" w:sz="4" w:space="0" w:color="000000"/>
              <w:right w:val="single" w:sz="4" w:space="0" w:color="auto"/>
            </w:tcBorders>
            <w:vAlign w:val="center"/>
            <w:hideMark/>
          </w:tcPr>
          <w:p w14:paraId="24D8CD0B"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7" w:type="dxa"/>
            <w:vMerge/>
            <w:tcBorders>
              <w:top w:val="nil"/>
              <w:left w:val="single" w:sz="4" w:space="0" w:color="auto"/>
              <w:bottom w:val="single" w:sz="4" w:space="0" w:color="000000"/>
              <w:right w:val="single" w:sz="4" w:space="0" w:color="auto"/>
            </w:tcBorders>
            <w:vAlign w:val="center"/>
            <w:hideMark/>
          </w:tcPr>
          <w:p w14:paraId="2C3EE2A8" w14:textId="77777777" w:rsidR="007F4CC4" w:rsidRPr="00533306" w:rsidRDefault="007F4CC4" w:rsidP="007F4CC4">
            <w:pPr>
              <w:spacing w:after="0" w:line="240" w:lineRule="auto"/>
              <w:rPr>
                <w:rFonts w:eastAsia="Times New Roman" w:cstheme="minorHAnsi"/>
                <w:color w:val="000000"/>
                <w:kern w:val="0"/>
                <w14:ligatures w14:val="none"/>
              </w:rPr>
            </w:pPr>
          </w:p>
        </w:tc>
        <w:tc>
          <w:tcPr>
            <w:tcW w:w="663" w:type="dxa"/>
            <w:tcBorders>
              <w:top w:val="nil"/>
              <w:left w:val="nil"/>
              <w:bottom w:val="single" w:sz="4" w:space="0" w:color="auto"/>
              <w:right w:val="single" w:sz="4" w:space="0" w:color="auto"/>
            </w:tcBorders>
            <w:shd w:val="clear" w:color="000000" w:fill="E2EFDA"/>
            <w:noWrap/>
            <w:hideMark/>
          </w:tcPr>
          <w:p w14:paraId="038A21B3" w14:textId="4C7DCC32" w:rsidR="007F4CC4" w:rsidRPr="00533306" w:rsidRDefault="007F4CC4" w:rsidP="007F4CC4">
            <w:pPr>
              <w:spacing w:after="0" w:line="240" w:lineRule="auto"/>
              <w:jc w:val="center"/>
              <w:rPr>
                <w:rFonts w:eastAsia="Times New Roman" w:cstheme="minorHAnsi"/>
                <w:kern w:val="0"/>
                <w14:ligatures w14:val="none"/>
              </w:rPr>
            </w:pPr>
            <w:ins w:id="171" w:author="Gregory A Henning" w:date="2025-04-17T14:28:00Z">
              <w:r w:rsidRPr="00C53296">
                <w:t>61</w:t>
              </w:r>
            </w:ins>
            <w:del w:id="172" w:author="Gregory A Henning" w:date="2025-04-17T14:28:00Z">
              <w:r w:rsidRPr="00533306" w:rsidDel="00BC2ADC">
                <w:rPr>
                  <w:rFonts w:eastAsia="Times New Roman" w:cstheme="minorHAnsi"/>
                  <w:kern w:val="0"/>
                  <w14:ligatures w14:val="none"/>
                </w:rPr>
                <w:delText>58</w:delText>
              </w:r>
            </w:del>
          </w:p>
        </w:tc>
        <w:tc>
          <w:tcPr>
            <w:tcW w:w="2389" w:type="dxa"/>
            <w:tcBorders>
              <w:top w:val="nil"/>
              <w:left w:val="nil"/>
              <w:bottom w:val="single" w:sz="4" w:space="0" w:color="auto"/>
              <w:right w:val="single" w:sz="4" w:space="0" w:color="auto"/>
            </w:tcBorders>
            <w:shd w:val="clear" w:color="000000" w:fill="E2EFDA"/>
            <w:noWrap/>
            <w:hideMark/>
          </w:tcPr>
          <w:p w14:paraId="653B7B42"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ECI_Vz</w:t>
            </w:r>
          </w:p>
        </w:tc>
        <w:tc>
          <w:tcPr>
            <w:tcW w:w="1330" w:type="dxa"/>
            <w:tcBorders>
              <w:top w:val="nil"/>
              <w:left w:val="nil"/>
              <w:bottom w:val="single" w:sz="4" w:space="0" w:color="auto"/>
              <w:right w:val="nil"/>
            </w:tcBorders>
            <w:shd w:val="clear" w:color="000000" w:fill="E2EFDA"/>
            <w:noWrap/>
            <w:hideMark/>
          </w:tcPr>
          <w:p w14:paraId="35F48BC3"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float</w:t>
            </w:r>
          </w:p>
        </w:tc>
        <w:tc>
          <w:tcPr>
            <w:tcW w:w="967" w:type="dxa"/>
            <w:tcBorders>
              <w:top w:val="nil"/>
              <w:left w:val="single" w:sz="4" w:space="0" w:color="auto"/>
              <w:bottom w:val="single" w:sz="4" w:space="0" w:color="auto"/>
              <w:right w:val="single" w:sz="4" w:space="0" w:color="auto"/>
            </w:tcBorders>
            <w:shd w:val="clear" w:color="000000" w:fill="E2EFDA"/>
            <w:noWrap/>
            <w:hideMark/>
          </w:tcPr>
          <w:p w14:paraId="01A28A31" w14:textId="77777777" w:rsidR="007F4CC4" w:rsidRPr="00533306" w:rsidRDefault="007F4CC4" w:rsidP="007F4CC4">
            <w:pPr>
              <w:spacing w:after="0" w:line="240" w:lineRule="auto"/>
              <w:jc w:val="center"/>
              <w:rPr>
                <w:rFonts w:eastAsia="Times New Roman" w:cstheme="minorHAnsi"/>
                <w:kern w:val="0"/>
                <w14:ligatures w14:val="none"/>
              </w:rPr>
            </w:pPr>
            <w:r w:rsidRPr="00533306">
              <w:rPr>
                <w:rFonts w:eastAsia="Times New Roman" w:cstheme="minorHAnsi"/>
                <w:kern w:val="0"/>
                <w14:ligatures w14:val="none"/>
              </w:rPr>
              <w:t>km/s</w:t>
            </w:r>
          </w:p>
        </w:tc>
        <w:tc>
          <w:tcPr>
            <w:tcW w:w="6531" w:type="dxa"/>
            <w:tcBorders>
              <w:top w:val="nil"/>
              <w:left w:val="nil"/>
              <w:bottom w:val="single" w:sz="4" w:space="0" w:color="auto"/>
              <w:right w:val="single" w:sz="4" w:space="0" w:color="auto"/>
            </w:tcBorders>
            <w:shd w:val="clear" w:color="auto" w:fill="auto"/>
            <w:hideMark/>
          </w:tcPr>
          <w:p w14:paraId="539C1ED1" w14:textId="77777777" w:rsidR="007F4CC4" w:rsidRPr="00533306" w:rsidRDefault="007F4CC4" w:rsidP="007F4CC4">
            <w:pPr>
              <w:spacing w:after="0" w:line="240" w:lineRule="auto"/>
              <w:rPr>
                <w:rFonts w:eastAsia="Times New Roman" w:cstheme="minorHAnsi"/>
                <w:kern w:val="0"/>
                <w14:ligatures w14:val="none"/>
              </w:rPr>
            </w:pPr>
            <w:r w:rsidRPr="00533306">
              <w:rPr>
                <w:rFonts w:eastAsia="Times New Roman" w:cstheme="minorHAnsi"/>
                <w:kern w:val="0"/>
                <w14:ligatures w14:val="none"/>
              </w:rPr>
              <w:t>ECI Z-coordinate velocity</w:t>
            </w:r>
          </w:p>
        </w:tc>
      </w:tr>
    </w:tbl>
    <w:p w14:paraId="350E602C" w14:textId="77777777" w:rsidR="00734486" w:rsidRDefault="00734486" w:rsidP="007E6B93">
      <w:pPr>
        <w:rPr>
          <w:b/>
          <w:bCs/>
          <w:u w:val="single"/>
        </w:rPr>
      </w:pPr>
    </w:p>
    <w:p w14:paraId="3876C579" w14:textId="77777777" w:rsidR="00734486" w:rsidRDefault="00734486" w:rsidP="007E6B93">
      <w:pPr>
        <w:rPr>
          <w:b/>
          <w:bCs/>
          <w:u w:val="single"/>
        </w:rPr>
      </w:pPr>
    </w:p>
    <w:p w14:paraId="163FC1B9" w14:textId="77777777" w:rsidR="00734486" w:rsidRDefault="00734486" w:rsidP="007E6B93">
      <w:pPr>
        <w:rPr>
          <w:b/>
          <w:bCs/>
          <w:u w:val="single"/>
        </w:rPr>
        <w:sectPr w:rsidR="00734486" w:rsidSect="007E6B93">
          <w:pgSz w:w="15840" w:h="12240" w:orient="landscape"/>
          <w:pgMar w:top="1440" w:right="1440" w:bottom="1440" w:left="1440" w:header="720" w:footer="720" w:gutter="0"/>
          <w:cols w:space="720"/>
          <w:docGrid w:linePitch="360"/>
        </w:sectPr>
      </w:pPr>
    </w:p>
    <w:p w14:paraId="5998DBAC" w14:textId="44662329" w:rsidR="00B65A97" w:rsidRDefault="006237CC" w:rsidP="00B65A97">
      <w:pPr>
        <w:pStyle w:val="Heading2"/>
      </w:pPr>
      <w:r>
        <w:lastRenderedPageBreak/>
        <w:t>Additional Object Fields Information</w:t>
      </w:r>
    </w:p>
    <w:p w14:paraId="57A7A8B5" w14:textId="0ADBBB89" w:rsidR="00B65A97" w:rsidRPr="00B65A97" w:rsidRDefault="00B65A97" w:rsidP="00B65A97">
      <w:r>
        <w:t xml:space="preserve">Additional information on the </w:t>
      </w:r>
      <w:r w:rsidR="006237CC">
        <w:t xml:space="preserve">object fields is presented below where appropriate. Each heading </w:t>
      </w:r>
      <w:r w:rsidR="6ECC661E">
        <w:t xml:space="preserve">below </w:t>
      </w:r>
      <w:r w:rsidR="006237CC">
        <w:t xml:space="preserve">starts with the </w:t>
      </w:r>
      <w:r w:rsidR="56AF1C39">
        <w:t xml:space="preserve">zero-indexed </w:t>
      </w:r>
      <w:r w:rsidR="006237CC">
        <w:t>column number</w:t>
      </w:r>
      <w:r w:rsidR="000E0E15">
        <w:t>. Additional information may be added for clarification based on community feedback.</w:t>
      </w:r>
    </w:p>
    <w:p w14:paraId="14C4C309" w14:textId="0CF41D2E" w:rsidR="00820CC8" w:rsidRDefault="00A05582" w:rsidP="00820CC8">
      <w:pPr>
        <w:pStyle w:val="Heading3"/>
      </w:pPr>
      <w:r>
        <w:t>0.</w:t>
      </w:r>
      <w:r w:rsidR="003A6EA1">
        <w:t xml:space="preserve"> Unique ID</w:t>
      </w:r>
    </w:p>
    <w:p w14:paraId="31864466" w14:textId="56CB29FD" w:rsidR="003A6EA1" w:rsidRDefault="003A6EA1" w:rsidP="003A6EA1">
      <w:r>
        <w:t xml:space="preserve">The 18-digit ID is a format developed for the Aerospace Debris Environment Projection Tool (ADEPT) </w:t>
      </w:r>
      <w:r>
        <w:fldChar w:fldCharType="begin"/>
      </w:r>
      <w:r>
        <w:instrText xml:space="preserve"> REF _Ref186466561 \r \h  \* MERGEFORMAT </w:instrText>
      </w:r>
      <w:r>
        <w:fldChar w:fldCharType="separate"/>
      </w:r>
      <w:r w:rsidR="002232BB">
        <w:t xml:space="preserve">[2] </w:t>
      </w:r>
      <w:r>
        <w:fldChar w:fldCharType="end"/>
      </w:r>
      <w:r>
        <w:t>, and is being repurposed out of convenience for this product. Details on how to interpreted the digits of the ID are presented in the “</w:t>
      </w:r>
      <w:r w:rsidRPr="00BB42CD">
        <w:t>Object ID Interpretation</w:t>
      </w:r>
      <w:r>
        <w:t>” section below.</w:t>
      </w:r>
    </w:p>
    <w:p w14:paraId="37E9D5FB" w14:textId="1EB78BF6" w:rsidR="000E0E15" w:rsidRDefault="00A05582" w:rsidP="000E0E15">
      <w:pPr>
        <w:pStyle w:val="Heading3"/>
      </w:pPr>
      <w:r>
        <w:t>1.</w:t>
      </w:r>
      <w:r w:rsidR="003A6EA1" w:rsidRPr="003A6EA1">
        <w:t xml:space="preserve"> Mission Phase Desc</w:t>
      </w:r>
    </w:p>
    <w:p w14:paraId="2170E1E0" w14:textId="2D89C49E" w:rsidR="000E0E15" w:rsidRPr="000E0E15" w:rsidRDefault="000E0E15" w:rsidP="000E0E15">
      <w:r>
        <w:t xml:space="preserve">Mission phases are currently limited to operations, disposal, and debris/derelict in this version. </w:t>
      </w:r>
      <w:r w:rsidR="00F02080">
        <w:t xml:space="preserve">The plan for future versions is to include </w:t>
      </w:r>
      <w:r w:rsidR="003D7A8C">
        <w:t>additional phases such as ascent, commissioning, etc., depending on how relevant these are determined to be for long-term modeling.</w:t>
      </w:r>
    </w:p>
    <w:p w14:paraId="2F151855" w14:textId="43C0F9EC" w:rsidR="003A6EA1" w:rsidRPr="003A6EA1" w:rsidRDefault="00A05582" w:rsidP="003A6EA1">
      <w:pPr>
        <w:pStyle w:val="Heading3"/>
      </w:pPr>
      <w:r>
        <w:t>2.</w:t>
      </w:r>
      <w:r w:rsidR="00B65A97">
        <w:t xml:space="preserve"> Mission Phase</w:t>
      </w:r>
    </w:p>
    <w:p w14:paraId="6DACFBAE" w14:textId="7BF83E77" w:rsidR="003A6EA1" w:rsidRDefault="00394937" w:rsidP="003A6EA1">
      <w:r>
        <w:t>See Mission Phase Desc.</w:t>
      </w:r>
    </w:p>
    <w:p w14:paraId="675B3A89" w14:textId="0D689F92" w:rsidR="00394937" w:rsidRDefault="00A05582" w:rsidP="00394937">
      <w:pPr>
        <w:pStyle w:val="Heading3"/>
      </w:pPr>
      <w:r>
        <w:t>3.</w:t>
      </w:r>
      <w:r w:rsidR="00394937">
        <w:t xml:space="preserve"> Parent ID</w:t>
      </w:r>
    </w:p>
    <w:p w14:paraId="5D56BE5C" w14:textId="6C298C7D" w:rsidR="00BD22BE" w:rsidRDefault="003519C1" w:rsidP="003A6EA1">
      <w:r>
        <w:t xml:space="preserve">There are two main </w:t>
      </w:r>
      <w:r w:rsidR="003D1E99">
        <w:t xml:space="preserve">ways the parent ID is used for an object. The first is due to the </w:t>
      </w:r>
      <w:r w:rsidR="00905EF8">
        <w:t xml:space="preserve">way different mission phases are handled. Rather than trying to account for multiple mission phases for a single object on a single ID, a different </w:t>
      </w:r>
      <w:r w:rsidR="002C121E">
        <w:t xml:space="preserve">row of object data is provided for each mission phase, and therefor a unique ID. The parent ID is the way to link </w:t>
      </w:r>
      <w:r w:rsidR="00A270AA">
        <w:t xml:space="preserve">objects together to describe the full lifecycle of an object as it moves through different phases. </w:t>
      </w:r>
      <w:r w:rsidR="00957529">
        <w:t>A d</w:t>
      </w:r>
      <w:r w:rsidR="00A200D6">
        <w:t xml:space="preserve">isposed satellite </w:t>
      </w:r>
      <w:r w:rsidR="0085793A">
        <w:t xml:space="preserve">would have a parent ID that links it to the </w:t>
      </w:r>
      <w:r w:rsidR="001F0A4E">
        <w:t>object entry for when it was an operational satellite.</w:t>
      </w:r>
      <w:r w:rsidR="009C6332">
        <w:t xml:space="preserve"> </w:t>
      </w:r>
      <w:r w:rsidR="006112AB">
        <w:t>The same</w:t>
      </w:r>
      <w:r w:rsidR="00273C21">
        <w:t xml:space="preserve"> will be done for linking the operational satellite back to ascent, commissioning, and any other mission phase type that is added in future versions of </w:t>
      </w:r>
      <w:r w:rsidR="00957529">
        <w:t xml:space="preserve">these scenarios. </w:t>
      </w:r>
    </w:p>
    <w:p w14:paraId="22372401" w14:textId="77777777" w:rsidR="00E92F88" w:rsidRDefault="00E92F88" w:rsidP="00E92F88">
      <w:r>
        <w:t>For</w:t>
      </w:r>
      <w:r w:rsidR="00957529">
        <w:t xml:space="preserve"> a few examples</w:t>
      </w:r>
      <w:r>
        <w:t>:</w:t>
      </w:r>
    </w:p>
    <w:p w14:paraId="3F0BABE6" w14:textId="20F7CA26" w:rsidR="00957529" w:rsidRDefault="00E92F88" w:rsidP="00E92F88">
      <w:pPr>
        <w:pStyle w:val="ListParagraph"/>
        <w:numPr>
          <w:ilvl w:val="0"/>
          <w:numId w:val="26"/>
        </w:numPr>
      </w:pPr>
      <w:r>
        <w:t>The</w:t>
      </w:r>
      <w:r w:rsidR="00957529">
        <w:t xml:space="preserve"> </w:t>
      </w:r>
      <w:r w:rsidR="009742E1">
        <w:t>Future Launch Model (</w:t>
      </w:r>
      <w:r w:rsidR="00957529" w:rsidRPr="009F62D5">
        <w:t>FLM</w:t>
      </w:r>
      <w:r w:rsidR="009742E1">
        <w:t>)</w:t>
      </w:r>
      <w:r w:rsidR="00957529" w:rsidRPr="009F62D5">
        <w:t xml:space="preserve"> GEO successfully disposed satellite</w:t>
      </w:r>
      <w:r w:rsidR="00957529">
        <w:t xml:space="preserve"> with</w:t>
      </w:r>
      <w:r w:rsidR="0049639B">
        <w:t xml:space="preserve"> object</w:t>
      </w:r>
      <w:r w:rsidR="00957529">
        <w:t xml:space="preserve"> ID: </w:t>
      </w:r>
      <w:r w:rsidR="00957529" w:rsidRPr="008C61B3">
        <w:t>0000</w:t>
      </w:r>
      <w:r w:rsidR="00957529" w:rsidRPr="00957529">
        <w:t>026100001</w:t>
      </w:r>
      <w:r w:rsidR="00957529" w:rsidRPr="008C61B3">
        <w:t>37344</w:t>
      </w:r>
      <w:r w:rsidR="00957529">
        <w:t xml:space="preserve"> </w:t>
      </w:r>
      <w:r w:rsidR="0049639B">
        <w:t xml:space="preserve">has </w:t>
      </w:r>
      <w:r>
        <w:t>the</w:t>
      </w:r>
      <w:r w:rsidR="0049639B">
        <w:t xml:space="preserve"> parent ID: </w:t>
      </w:r>
      <w:r w:rsidR="0049639B" w:rsidRPr="0049639B">
        <w:t>000002010000037344</w:t>
      </w:r>
      <w:r w:rsidR="0049639B">
        <w:t xml:space="preserve">, the operational GEO satellite </w:t>
      </w:r>
      <w:r>
        <w:t>prior to disposal.</w:t>
      </w:r>
    </w:p>
    <w:p w14:paraId="7451076D" w14:textId="7ACCFE94" w:rsidR="00DD61C8" w:rsidRDefault="00E92F88" w:rsidP="00385283">
      <w:pPr>
        <w:pStyle w:val="ListParagraph"/>
        <w:numPr>
          <w:ilvl w:val="0"/>
          <w:numId w:val="26"/>
        </w:numPr>
      </w:pPr>
      <w:r>
        <w:t xml:space="preserve">The FLM LEO successfully disposed satellite with object ID: </w:t>
      </w:r>
      <w:r w:rsidR="00FD01D2" w:rsidRPr="00E92F88">
        <w:t>000001418010017859</w:t>
      </w:r>
      <w:r>
        <w:t xml:space="preserve"> has the parent ID: </w:t>
      </w:r>
      <w:r w:rsidR="00FA49D6" w:rsidRPr="00E92F88">
        <w:t>0000010180</w:t>
      </w:r>
      <w:r w:rsidR="00174B15" w:rsidRPr="00E92F88">
        <w:t>0</w:t>
      </w:r>
      <w:r w:rsidR="00FA49D6" w:rsidRPr="00E92F88">
        <w:t>0017859</w:t>
      </w:r>
      <w:r>
        <w:t>, the operational LEO satellite prior to disposal.</w:t>
      </w:r>
    </w:p>
    <w:p w14:paraId="3BBF2DED" w14:textId="1B605EA8" w:rsidR="00803E3F" w:rsidRDefault="00E92F88" w:rsidP="00385283">
      <w:pPr>
        <w:pStyle w:val="ListParagraph"/>
        <w:numPr>
          <w:ilvl w:val="0"/>
          <w:numId w:val="26"/>
        </w:numPr>
      </w:pPr>
      <w:r>
        <w:t xml:space="preserve">The </w:t>
      </w:r>
      <w:r w:rsidRPr="00440A8C">
        <w:t xml:space="preserve">failed </w:t>
      </w:r>
      <w:r w:rsidR="00C34E55">
        <w:t xml:space="preserve">LLC </w:t>
      </w:r>
      <w:r w:rsidRPr="00440A8C">
        <w:t>disposal satellite</w:t>
      </w:r>
      <w:r>
        <w:t xml:space="preserve"> with object ID: </w:t>
      </w:r>
      <w:r w:rsidR="00C049BA" w:rsidRPr="00E92F88">
        <w:t>000007919261310715</w:t>
      </w:r>
      <w:r>
        <w:t xml:space="preserve"> has the parent ID: </w:t>
      </w:r>
      <w:r w:rsidR="00803E3F" w:rsidRPr="00E92F88">
        <w:t>000007019260</w:t>
      </w:r>
      <w:r w:rsidR="000D3B3E" w:rsidRPr="00E92F88">
        <w:t>3</w:t>
      </w:r>
      <w:r w:rsidR="00803E3F" w:rsidRPr="00E92F88">
        <w:t>10715</w:t>
      </w:r>
      <w:r>
        <w:t xml:space="preserve">, the operational </w:t>
      </w:r>
      <w:r w:rsidR="00C34E55">
        <w:t xml:space="preserve">LLC </w:t>
      </w:r>
      <w:r>
        <w:t>satellite prior to disposal.</w:t>
      </w:r>
    </w:p>
    <w:p w14:paraId="7A1E68DA" w14:textId="268DDBCA" w:rsidR="00E92F88" w:rsidRDefault="00E92F88" w:rsidP="00E92F88">
      <w:pPr>
        <w:rPr>
          <w:ins w:id="173" w:author="Gregory A Henning" w:date="2025-04-17T14:31:00Z"/>
        </w:rPr>
      </w:pPr>
      <w:r>
        <w:t xml:space="preserve">The other main reason for the parent ID is to link breakup debris back to the parent object that either exploded or </w:t>
      </w:r>
      <w:r w:rsidR="00736FC4">
        <w:t>collided with another object. This will show up in future versions of the scenarios.</w:t>
      </w:r>
    </w:p>
    <w:p w14:paraId="19A4534A" w14:textId="51BEFF39" w:rsidR="00455354" w:rsidRDefault="00455354" w:rsidP="00455354">
      <w:pPr>
        <w:pStyle w:val="Heading3"/>
        <w:rPr>
          <w:ins w:id="174" w:author="Gregory A Henning" w:date="2025-04-17T14:31:00Z"/>
        </w:rPr>
      </w:pPr>
      <w:ins w:id="175" w:author="Gregory A Henning" w:date="2025-04-17T14:31:00Z">
        <w:r>
          <w:t>4. Operating Agency</w:t>
        </w:r>
      </w:ins>
    </w:p>
    <w:p w14:paraId="6A0C5581" w14:textId="71AC7B5D" w:rsidR="00455354" w:rsidRDefault="00455354" w:rsidP="00455354">
      <w:pPr>
        <w:rPr>
          <w:ins w:id="176" w:author="Gregory A Henning" w:date="2025-04-17T14:32:00Z"/>
        </w:rPr>
      </w:pPr>
      <w:ins w:id="177" w:author="Gregory A Henning" w:date="2025-04-17T14:31:00Z">
        <w:r>
          <w:t>When av</w:t>
        </w:r>
      </w:ins>
      <w:ins w:id="178" w:author="Gregory A Henning" w:date="2025-04-17T14:32:00Z">
        <w:r>
          <w:t xml:space="preserve">ailable, the operating agency of the satellite is given. This is exclusively done for future constellations in this </w:t>
        </w:r>
        <w:r w:rsidR="00597428">
          <w:t>version of the reference scenarios. Future versions may include additional operator data, particularly where requested by the user community.</w:t>
        </w:r>
      </w:ins>
    </w:p>
    <w:p w14:paraId="783934BA" w14:textId="102E8739" w:rsidR="00597428" w:rsidRDefault="00597428" w:rsidP="00597428">
      <w:pPr>
        <w:pStyle w:val="Heading3"/>
        <w:rPr>
          <w:ins w:id="179" w:author="Gregory A Henning" w:date="2025-04-17T14:33:00Z"/>
        </w:rPr>
      </w:pPr>
      <w:ins w:id="180" w:author="Gregory A Henning" w:date="2025-04-17T14:33:00Z">
        <w:r>
          <w:t xml:space="preserve">5. </w:t>
        </w:r>
        <w:r w:rsidR="006E7006">
          <w:t>Constellation Name</w:t>
        </w:r>
      </w:ins>
    </w:p>
    <w:p w14:paraId="6D3858F7" w14:textId="5D32B2B0" w:rsidR="006E7006" w:rsidRDefault="006E7006" w:rsidP="006E7006">
      <w:pPr>
        <w:rPr>
          <w:ins w:id="181" w:author="Gregory A Henning" w:date="2025-04-17T14:33:00Z"/>
        </w:rPr>
      </w:pPr>
      <w:ins w:id="182" w:author="Gregory A Henning" w:date="2025-04-17T14:33:00Z">
        <w:r>
          <w:t>A name is given for constellation objects in the future constellation model.</w:t>
        </w:r>
      </w:ins>
    </w:p>
    <w:p w14:paraId="6ED86946" w14:textId="727939D6" w:rsidR="006C67B5" w:rsidRDefault="006C67B5" w:rsidP="006C67B5">
      <w:pPr>
        <w:pStyle w:val="Heading3"/>
        <w:rPr>
          <w:ins w:id="183" w:author="Gregory A Henning" w:date="2025-04-17T14:33:00Z"/>
        </w:rPr>
      </w:pPr>
      <w:ins w:id="184" w:author="Gregory A Henning" w:date="2025-04-17T14:33:00Z">
        <w:r>
          <w:lastRenderedPageBreak/>
          <w:t>6. Constellation Shell ID</w:t>
        </w:r>
      </w:ins>
    </w:p>
    <w:p w14:paraId="532CDCEF" w14:textId="502736B9" w:rsidR="006C67B5" w:rsidRPr="006C67B5" w:rsidRDefault="006C67B5" w:rsidP="006C67B5">
      <w:ins w:id="185" w:author="Gregory A Henning" w:date="2025-04-17T14:33:00Z">
        <w:r>
          <w:t>In general, constellations have mul</w:t>
        </w:r>
      </w:ins>
      <w:ins w:id="186" w:author="Gregory A Henning" w:date="2025-04-17T14:34:00Z">
        <w:r>
          <w:t>tiple shells</w:t>
        </w:r>
        <w:r w:rsidR="00B47CD3">
          <w:t xml:space="preserve"> of satellites, each with a unique common altitude and inclination. To differentiate them for a specific constellation, each is given an integer value. This </w:t>
        </w:r>
      </w:ins>
      <w:ins w:id="187" w:author="Gregory A Henning" w:date="2025-04-17T14:35:00Z">
        <w:r w:rsidR="00227836">
          <w:t xml:space="preserve">integer value is roughly increasing with altitude, but that isn’t always the case. </w:t>
        </w:r>
        <w:r w:rsidR="00E96793">
          <w:t>Those details are included in the initial state orbital elements of this data schema.</w:t>
        </w:r>
      </w:ins>
    </w:p>
    <w:p w14:paraId="4092AA1E" w14:textId="339045A4" w:rsidR="00736FC4" w:rsidRDefault="002E1886" w:rsidP="00736FC4">
      <w:pPr>
        <w:pStyle w:val="Heading3"/>
      </w:pPr>
      <w:ins w:id="188" w:author="Gregory A Henning" w:date="2025-04-17T14:29:00Z">
        <w:r>
          <w:t>7</w:t>
        </w:r>
      </w:ins>
      <w:del w:id="189" w:author="Gregory A Henning" w:date="2025-04-17T14:29:00Z">
        <w:r w:rsidR="00A05582" w:rsidDel="002E1886">
          <w:delText>4</w:delText>
        </w:r>
      </w:del>
      <w:r w:rsidR="00724F74">
        <w:t>,</w:t>
      </w:r>
      <w:ins w:id="190" w:author="Gregory A Henning" w:date="2025-04-17T14:29:00Z">
        <w:r>
          <w:t>8</w:t>
        </w:r>
      </w:ins>
      <w:del w:id="191" w:author="Gregory A Henning" w:date="2025-04-17T14:29:00Z">
        <w:r w:rsidR="00A05582" w:rsidDel="009D4EEF">
          <w:delText>5</w:delText>
        </w:r>
      </w:del>
      <w:r w:rsidR="00A05582">
        <w:t>.</w:t>
      </w:r>
      <w:r w:rsidR="00B67E40">
        <w:t xml:space="preserve"> Mass</w:t>
      </w:r>
      <w:r w:rsidR="00B9105E">
        <w:t xml:space="preserve"> &amp;</w:t>
      </w:r>
      <w:r w:rsidR="009221E3">
        <w:t xml:space="preserve"> CSA</w:t>
      </w:r>
    </w:p>
    <w:p w14:paraId="03097746" w14:textId="324ED90A" w:rsidR="0058274B" w:rsidRDefault="0058274B" w:rsidP="0058274B">
      <w:r>
        <w:t>Mass</w:t>
      </w:r>
      <w:r w:rsidR="009221E3">
        <w:t xml:space="preserve"> and Cross-sectional Area (CSA) for</w:t>
      </w:r>
      <w:r w:rsidR="00666276">
        <w:t xml:space="preserve"> Initial Population Model (</w:t>
      </w:r>
      <w:r w:rsidR="009221E3">
        <w:t>IPM</w:t>
      </w:r>
      <w:r w:rsidR="00666276">
        <w:t>)</w:t>
      </w:r>
      <w:r w:rsidR="009221E3">
        <w:t xml:space="preserve"> objects are inherited directly from an internal </w:t>
      </w:r>
      <w:r w:rsidR="004F0056">
        <w:t>object database based on publicly</w:t>
      </w:r>
      <w:r w:rsidR="45A2EA39">
        <w:t xml:space="preserve"> </w:t>
      </w:r>
      <w:r w:rsidR="004F0056">
        <w:t>available data, and for future objects are based on models of constellation objects and the background traffic to match recent catalog traffic.</w:t>
      </w:r>
    </w:p>
    <w:p w14:paraId="6093C29E" w14:textId="32801F01" w:rsidR="004F0056" w:rsidRPr="0058274B" w:rsidRDefault="002E1886" w:rsidP="00A9368F">
      <w:pPr>
        <w:pStyle w:val="Heading3"/>
      </w:pPr>
      <w:ins w:id="192" w:author="Gregory A Henning" w:date="2025-04-17T14:29:00Z">
        <w:r>
          <w:t>9,10,11</w:t>
        </w:r>
      </w:ins>
      <w:del w:id="193" w:author="Gregory A Henning" w:date="2025-04-17T14:29:00Z">
        <w:r w:rsidR="00A05582" w:rsidDel="002E1886">
          <w:delText>6</w:delText>
        </w:r>
        <w:r w:rsidR="00724F74" w:rsidDel="002E1886">
          <w:delText>,</w:delText>
        </w:r>
        <w:r w:rsidR="00A05582" w:rsidDel="002E1886">
          <w:delText>7</w:delText>
        </w:r>
        <w:r w:rsidR="00724F74" w:rsidDel="002E1886">
          <w:delText>,</w:delText>
        </w:r>
        <w:r w:rsidR="00A05582" w:rsidDel="002E1886">
          <w:delText>8</w:delText>
        </w:r>
      </w:del>
      <w:r w:rsidR="00A05582">
        <w:t>.</w:t>
      </w:r>
      <w:r w:rsidR="00A9368F">
        <w:t xml:space="preserve"> Diameter</w:t>
      </w:r>
    </w:p>
    <w:p w14:paraId="1EFD84F6" w14:textId="6917888C" w:rsidR="00636DFB" w:rsidRDefault="00BD3D48" w:rsidP="00B67E40">
      <w:r>
        <w:t xml:space="preserve">The diameter </w:t>
      </w:r>
      <w:r w:rsidR="00012DF0">
        <w:t>also comes from the same data sources as mass and CSA, but t</w:t>
      </w:r>
      <w:r w:rsidR="00C839D7">
        <w:t xml:space="preserve">here are three diameter types captured here, which all have different uses and may be preferable by different users. </w:t>
      </w:r>
      <w:r>
        <w:t xml:space="preserve">The LCOLA (Launch Collision Avoidance) diameter is </w:t>
      </w:r>
      <w:r w:rsidR="00C0012B">
        <w:t xml:space="preserve">used </w:t>
      </w:r>
      <w:r w:rsidR="00636DFB">
        <w:t>for LCOLA risk analysis</w:t>
      </w:r>
      <w:r w:rsidR="7FF27676">
        <w:t xml:space="preserve"> and is the most conservative (largest) value</w:t>
      </w:r>
      <w:r w:rsidR="00636DFB">
        <w:t>. Tumbling diameter and NASA’s characteristic diameter are also provided for use in other types of analysis.</w:t>
      </w:r>
    </w:p>
    <w:p w14:paraId="51B75384" w14:textId="2B3544B7" w:rsidR="00B67E40" w:rsidRDefault="00724F74" w:rsidP="00636DFB">
      <w:pPr>
        <w:pStyle w:val="Heading3"/>
      </w:pPr>
      <w:del w:id="194" w:author="Gregory A Henning" w:date="2025-04-17T14:29:00Z">
        <w:r w:rsidDel="002E1886">
          <w:delText>9</w:delText>
        </w:r>
      </w:del>
      <w:ins w:id="195" w:author="Gregory A Henning" w:date="2025-04-17T14:29:00Z">
        <w:r w:rsidR="002E1886">
          <w:t>12</w:t>
        </w:r>
      </w:ins>
      <w:r>
        <w:t>.</w:t>
      </w:r>
      <w:r w:rsidR="00636DFB">
        <w:t xml:space="preserve"> Object Type</w:t>
      </w:r>
    </w:p>
    <w:p w14:paraId="4F66F41B" w14:textId="395FF833" w:rsidR="00636DFB" w:rsidRDefault="00636DFB" w:rsidP="00636DFB">
      <w:r>
        <w:t xml:space="preserve">The first </w:t>
      </w:r>
      <w:r w:rsidR="001E3B43">
        <w:t xml:space="preserve">four values for object type come from definitions used in the </w:t>
      </w:r>
      <w:r w:rsidR="001E3B43" w:rsidRPr="001E3B43">
        <w:t>Inter-Agency Space Debris Coordination Committee</w:t>
      </w:r>
      <w:r w:rsidR="001E3B43">
        <w:t xml:space="preserve"> (IADC)</w:t>
      </w:r>
      <w:r w:rsidR="004255AB">
        <w:t xml:space="preserve">. A few more types are added </w:t>
      </w:r>
      <w:r w:rsidR="00B20D80">
        <w:t xml:space="preserve">to identify objects in </w:t>
      </w:r>
      <w:r w:rsidR="00DB000D">
        <w:t xml:space="preserve">more detail. More object types can be added </w:t>
      </w:r>
      <w:r w:rsidR="00FC1B31">
        <w:t xml:space="preserve">pending community </w:t>
      </w:r>
      <w:r w:rsidR="00DC27A4">
        <w:t>feedback.</w:t>
      </w:r>
    </w:p>
    <w:p w14:paraId="6ACF2486" w14:textId="4AA93796" w:rsidR="00DC27A4" w:rsidRDefault="00724F74" w:rsidP="009014B0">
      <w:pPr>
        <w:pStyle w:val="Heading3"/>
      </w:pPr>
      <w:r>
        <w:t>1</w:t>
      </w:r>
      <w:ins w:id="196" w:author="Gregory A Henning" w:date="2025-04-17T14:29:00Z">
        <w:r w:rsidR="002E1886">
          <w:t>3</w:t>
        </w:r>
      </w:ins>
      <w:del w:id="197" w:author="Gregory A Henning" w:date="2025-04-17T14:29:00Z">
        <w:r w:rsidDel="002E1886">
          <w:delText>0</w:delText>
        </w:r>
      </w:del>
      <w:r>
        <w:t>,1</w:t>
      </w:r>
      <w:ins w:id="198" w:author="Gregory A Henning" w:date="2025-04-17T14:29:00Z">
        <w:r w:rsidR="002E1886">
          <w:t>4</w:t>
        </w:r>
      </w:ins>
      <w:del w:id="199" w:author="Gregory A Henning" w:date="2025-04-17T14:29:00Z">
        <w:r w:rsidDel="002E1886">
          <w:delText>1</w:delText>
        </w:r>
      </w:del>
      <w:r>
        <w:t>,1</w:t>
      </w:r>
      <w:ins w:id="200" w:author="Gregory A Henning" w:date="2025-04-17T14:29:00Z">
        <w:r w:rsidR="002E1886">
          <w:t>5</w:t>
        </w:r>
      </w:ins>
      <w:del w:id="201" w:author="Gregory A Henning" w:date="2025-04-17T14:29:00Z">
        <w:r w:rsidDel="002E1886">
          <w:delText>2</w:delText>
        </w:r>
      </w:del>
      <w:r>
        <w:t>.</w:t>
      </w:r>
      <w:r w:rsidR="009014B0">
        <w:t xml:space="preserve"> Dimensions</w:t>
      </w:r>
    </w:p>
    <w:p w14:paraId="0FA6D70B" w14:textId="0D976029" w:rsidR="009014B0" w:rsidRDefault="00794AE2" w:rsidP="009014B0">
      <w:r>
        <w:t>Length, width, and depth dimension</w:t>
      </w:r>
      <w:r w:rsidR="000859E7">
        <w:t xml:space="preserve"> columns are</w:t>
      </w:r>
      <w:r w:rsidR="00004B38">
        <w:t xml:space="preserve"> included in the object data schema</w:t>
      </w:r>
      <w:r w:rsidR="00CD183F">
        <w:t xml:space="preserve"> as a placeholder</w:t>
      </w:r>
      <w:r w:rsidR="00004B38">
        <w:t xml:space="preserve"> but not currently populated as this level of detail isn’t readily available and convenient to </w:t>
      </w:r>
      <w:r w:rsidR="00CD183F">
        <w:t>include at this time.</w:t>
      </w:r>
    </w:p>
    <w:p w14:paraId="52AC632F" w14:textId="763D6F58" w:rsidR="00974F6E" w:rsidRPr="009014B0" w:rsidRDefault="00724F74" w:rsidP="00611340">
      <w:pPr>
        <w:pStyle w:val="Heading3"/>
      </w:pPr>
      <w:r>
        <w:t>1</w:t>
      </w:r>
      <w:ins w:id="202" w:author="Gregory A Henning" w:date="2025-04-17T14:29:00Z">
        <w:r w:rsidR="002E1886">
          <w:t>6</w:t>
        </w:r>
      </w:ins>
      <w:del w:id="203" w:author="Gregory A Henning" w:date="2025-04-17T14:29:00Z">
        <w:r w:rsidDel="002E1886">
          <w:delText>3</w:delText>
        </w:r>
      </w:del>
      <w:r>
        <w:t>,1</w:t>
      </w:r>
      <w:ins w:id="204" w:author="Gregory A Henning" w:date="2025-04-17T14:30:00Z">
        <w:r w:rsidR="002E1886">
          <w:t>7</w:t>
        </w:r>
      </w:ins>
      <w:del w:id="205" w:author="Gregory A Henning" w:date="2025-04-17T14:30:00Z">
        <w:r w:rsidDel="002E1886">
          <w:delText>4</w:delText>
        </w:r>
      </w:del>
      <w:r>
        <w:t>,1</w:t>
      </w:r>
      <w:ins w:id="206" w:author="Gregory A Henning" w:date="2025-04-17T14:30:00Z">
        <w:r w:rsidR="002E1886">
          <w:t>8</w:t>
        </w:r>
      </w:ins>
      <w:del w:id="207" w:author="Gregory A Henning" w:date="2025-04-17T14:30:00Z">
        <w:r w:rsidDel="002E1886">
          <w:delText>5</w:delText>
        </w:r>
      </w:del>
      <w:r>
        <w:t>.</w:t>
      </w:r>
      <w:r w:rsidR="00EA49B8">
        <w:t xml:space="preserve"> Active, Maneuverable, &amp; Stationkeeping</w:t>
      </w:r>
    </w:p>
    <w:p w14:paraId="1649E841" w14:textId="2032CE5E" w:rsidR="00C049BA" w:rsidRDefault="00620E11" w:rsidP="003A6EA1">
      <w:r>
        <w:t xml:space="preserve">The determination for active, maneuverable, and stationkeeping of catalog objects is </w:t>
      </w:r>
      <w:r w:rsidR="00FC5BA4">
        <w:t>done using as much open</w:t>
      </w:r>
      <w:r w:rsidR="003F204E">
        <w:t>-</w:t>
      </w:r>
      <w:r w:rsidR="00FC5BA4">
        <w:t xml:space="preserve">source </w:t>
      </w:r>
      <w:r w:rsidR="00686478">
        <w:t>information as possible</w:t>
      </w:r>
      <w:r w:rsidR="00467A7A">
        <w:t xml:space="preserve"> but </w:t>
      </w:r>
      <w:r w:rsidR="002145AE">
        <w:t>should not be taken as</w:t>
      </w:r>
      <w:r w:rsidR="003F204E">
        <w:t xml:space="preserve"> </w:t>
      </w:r>
      <w:r w:rsidR="000C4B08">
        <w:t xml:space="preserve">truth for objects on orbit. </w:t>
      </w:r>
      <w:r w:rsidR="007921AC">
        <w:t xml:space="preserve">Regardless, </w:t>
      </w:r>
      <w:r w:rsidR="007550A4">
        <w:t xml:space="preserve">these </w:t>
      </w:r>
      <w:r w:rsidR="007921AC">
        <w:t>models are meant to be representative of the current on-orbit population, not a truth model.</w:t>
      </w:r>
      <w:r w:rsidR="00221307">
        <w:t xml:space="preserve"> NORAD IDs are</w:t>
      </w:r>
      <w:r w:rsidR="00C20843">
        <w:t xml:space="preserve"> also</w:t>
      </w:r>
      <w:r w:rsidR="00221307">
        <w:t xml:space="preserve"> not used for these objects</w:t>
      </w:r>
      <w:r w:rsidR="00C20843">
        <w:t xml:space="preserve"> to avoid </w:t>
      </w:r>
      <w:r w:rsidR="000B1712">
        <w:t>associating the modeled objects exactly to real-world objects.</w:t>
      </w:r>
    </w:p>
    <w:p w14:paraId="44B52C84" w14:textId="62038106" w:rsidR="000F1F9D" w:rsidRDefault="00724F74" w:rsidP="000F1F9D">
      <w:pPr>
        <w:pStyle w:val="Heading3"/>
      </w:pPr>
      <w:r>
        <w:t>1</w:t>
      </w:r>
      <w:ins w:id="208" w:author="Gregory A Henning" w:date="2025-04-17T14:30:00Z">
        <w:r w:rsidR="002E1886">
          <w:t>9</w:t>
        </w:r>
      </w:ins>
      <w:del w:id="209" w:author="Gregory A Henning" w:date="2025-04-17T14:30:00Z">
        <w:r w:rsidDel="002E1886">
          <w:delText>6</w:delText>
        </w:r>
      </w:del>
      <w:r>
        <w:t>,</w:t>
      </w:r>
      <w:ins w:id="210" w:author="Gregory A Henning" w:date="2025-04-17T14:30:00Z">
        <w:r w:rsidR="002E1886">
          <w:t>20</w:t>
        </w:r>
      </w:ins>
      <w:del w:id="211" w:author="Gregory A Henning" w:date="2025-04-17T14:30:00Z">
        <w:r w:rsidDel="002E1886">
          <w:delText>17</w:delText>
        </w:r>
      </w:del>
      <w:r>
        <w:t>,</w:t>
      </w:r>
      <w:ins w:id="212" w:author="Gregory A Henning" w:date="2025-04-17T14:30:00Z">
        <w:r w:rsidR="002E1886">
          <w:t>21</w:t>
        </w:r>
      </w:ins>
      <w:del w:id="213" w:author="Gregory A Henning" w:date="2025-04-17T14:30:00Z">
        <w:r w:rsidDel="002E1886">
          <w:delText>18</w:delText>
        </w:r>
      </w:del>
      <w:r>
        <w:t>.</w:t>
      </w:r>
      <w:r w:rsidR="000B1712">
        <w:t xml:space="preserve"> </w:t>
      </w:r>
      <w:r w:rsidR="00B9105E">
        <w:t>Stationkeeping</w:t>
      </w:r>
      <w:r w:rsidR="00AE32A1">
        <w:t xml:space="preserve"> Box RIC</w:t>
      </w:r>
    </w:p>
    <w:p w14:paraId="6A48170A" w14:textId="527E8583" w:rsidR="000F1F9D" w:rsidRDefault="000F1F9D" w:rsidP="000F1F9D">
      <w:r>
        <w:t xml:space="preserve">Additional </w:t>
      </w:r>
      <w:r w:rsidR="00AE32A1">
        <w:t xml:space="preserve">variables to define a stationkeeping box are included as placeholders. Community feedback is </w:t>
      </w:r>
      <w:r w:rsidR="007351F2">
        <w:t xml:space="preserve">requested to help determine what </w:t>
      </w:r>
      <w:r w:rsidR="00971F40">
        <w:t>specifications here would be most valuable.</w:t>
      </w:r>
    </w:p>
    <w:p w14:paraId="32E9B028" w14:textId="7EA9C719" w:rsidR="00971F40" w:rsidRDefault="00724F74" w:rsidP="00285C2F">
      <w:pPr>
        <w:pStyle w:val="Heading3"/>
      </w:pPr>
      <w:del w:id="214" w:author="Gregory A Henning" w:date="2025-04-17T14:30:00Z">
        <w:r w:rsidDel="002E1886">
          <w:delText>19</w:delText>
        </w:r>
      </w:del>
      <w:ins w:id="215" w:author="Gregory A Henning" w:date="2025-04-17T14:30:00Z">
        <w:r w:rsidR="002E1886">
          <w:t>22</w:t>
        </w:r>
      </w:ins>
      <w:r>
        <w:t>.</w:t>
      </w:r>
      <w:r w:rsidR="00285C2F">
        <w:t xml:space="preserve"> Disposal Type</w:t>
      </w:r>
    </w:p>
    <w:p w14:paraId="1031B1D3" w14:textId="2C86FF12" w:rsidR="00285C2F" w:rsidRDefault="00285C2F" w:rsidP="00285C2F">
      <w:r>
        <w:t>The disposal type flag is only valid for disposed satellites and rocket bodies and identifies</w:t>
      </w:r>
      <w:r w:rsidR="003F2E8A">
        <w:t xml:space="preserve"> either the successful </w:t>
      </w:r>
      <w:r w:rsidR="00CE70BF">
        <w:t>disposal type or</w:t>
      </w:r>
      <w:r>
        <w:t xml:space="preserve"> the phase at which </w:t>
      </w:r>
      <w:r w:rsidR="00CE70BF">
        <w:t>a</w:t>
      </w:r>
      <w:r>
        <w:t xml:space="preserve"> failure occurs.</w:t>
      </w:r>
    </w:p>
    <w:p w14:paraId="1F90F080" w14:textId="0C2A0F7F" w:rsidR="00CE70BF" w:rsidRDefault="00724F74" w:rsidP="00CE70BF">
      <w:pPr>
        <w:pStyle w:val="Heading3"/>
      </w:pPr>
      <w:del w:id="216" w:author="Gregory A Henning" w:date="2025-04-17T14:30:00Z">
        <w:r w:rsidDel="002E1886">
          <w:delText>20</w:delText>
        </w:r>
      </w:del>
      <w:ins w:id="217" w:author="Gregory A Henning" w:date="2025-04-17T14:30:00Z">
        <w:r w:rsidR="002E1886">
          <w:t>23</w:t>
        </w:r>
      </w:ins>
      <w:r>
        <w:t>.</w:t>
      </w:r>
      <w:r w:rsidR="00CE70BF">
        <w:t xml:space="preserve"> Control to Reentry (C2R)</w:t>
      </w:r>
    </w:p>
    <w:p w14:paraId="531B4ACD" w14:textId="34A4ECEE" w:rsidR="00CE70BF" w:rsidRDefault="00484EAD" w:rsidP="00285C2F">
      <w:r>
        <w:t xml:space="preserve">C2R </w:t>
      </w:r>
      <w:r w:rsidR="001E735E">
        <w:t xml:space="preserve">is the mitigation approach of maintaining active control </w:t>
      </w:r>
      <w:r w:rsidR="0047153C">
        <w:t xml:space="preserve">and maneuverability </w:t>
      </w:r>
      <w:r w:rsidR="001E735E">
        <w:t>of a satellite during the orbit decay phase post mission disposal</w:t>
      </w:r>
      <w:r w:rsidR="0047153C">
        <w:t>, allowing for COLA maneuvers to prevent collisions</w:t>
      </w:r>
      <w:r w:rsidR="001E735E">
        <w:t xml:space="preserve">. </w:t>
      </w:r>
      <w:r w:rsidR="002C688E">
        <w:t>In practice, this concept</w:t>
      </w:r>
      <w:r w:rsidR="00F01976">
        <w:t xml:space="preserve"> </w:t>
      </w:r>
      <w:r w:rsidR="00246B0F">
        <w:t>is already in use by certain LLC operators</w:t>
      </w:r>
      <w:r w:rsidR="002C688E">
        <w:t xml:space="preserve">, and </w:t>
      </w:r>
      <w:r w:rsidR="006F12BB">
        <w:t>therefor C2R is applied to</w:t>
      </w:r>
      <w:r w:rsidR="00246B0F">
        <w:t xml:space="preserve"> those</w:t>
      </w:r>
      <w:r w:rsidR="006F12BB">
        <w:t xml:space="preserve"> disposed satellites in </w:t>
      </w:r>
      <w:r w:rsidR="0047153C">
        <w:t xml:space="preserve">the future launch model. This option only applied to successfully disposed satellite, as </w:t>
      </w:r>
      <w:r w:rsidR="0047153C">
        <w:lastRenderedPageBreak/>
        <w:t xml:space="preserve">failures would imply loss of function or control of the satellite. </w:t>
      </w:r>
      <w:r w:rsidR="003B7957">
        <w:t xml:space="preserve">This option may be applied to </w:t>
      </w:r>
      <w:r w:rsidR="00246B0F">
        <w:t>more operators</w:t>
      </w:r>
      <w:r w:rsidR="007D2642">
        <w:t xml:space="preserve"> in </w:t>
      </w:r>
      <w:r w:rsidR="00E213C7">
        <w:t>subsequent versions of these scenarios.</w:t>
      </w:r>
    </w:p>
    <w:p w14:paraId="1C649ABE" w14:textId="3221396B" w:rsidR="00E213C7" w:rsidRDefault="00724F74" w:rsidP="00E213C7">
      <w:pPr>
        <w:pStyle w:val="Heading3"/>
      </w:pPr>
      <w:r>
        <w:t>2</w:t>
      </w:r>
      <w:del w:id="218" w:author="Gregory A Henning" w:date="2025-04-17T14:30:00Z">
        <w:r w:rsidDel="002E1886">
          <w:delText>1</w:delText>
        </w:r>
      </w:del>
      <w:ins w:id="219" w:author="Gregory A Henning" w:date="2025-04-17T14:30:00Z">
        <w:r w:rsidR="002E1886">
          <w:t>4</w:t>
        </w:r>
      </w:ins>
      <w:r>
        <w:t>,2</w:t>
      </w:r>
      <w:ins w:id="220" w:author="Gregory A Henning" w:date="2025-04-17T14:30:00Z">
        <w:r w:rsidR="002E1886">
          <w:t>5</w:t>
        </w:r>
      </w:ins>
      <w:del w:id="221" w:author="Gregory A Henning" w:date="2025-04-17T14:30:00Z">
        <w:r w:rsidDel="002E1886">
          <w:delText>2</w:delText>
        </w:r>
      </w:del>
      <w:r>
        <w:t>.</w:t>
      </w:r>
      <w:r w:rsidR="00E213C7">
        <w:t xml:space="preserve"> Probability of Collision (Pc) Threshold and Goal</w:t>
      </w:r>
    </w:p>
    <w:p w14:paraId="2D7ACDA3" w14:textId="6EDB4429" w:rsidR="00E213C7" w:rsidRDefault="00341D8C" w:rsidP="00285C2F">
      <w:r>
        <w:t xml:space="preserve">The Pc values here are applied </w:t>
      </w:r>
      <w:r w:rsidR="001772B6">
        <w:t xml:space="preserve">as default values to all </w:t>
      </w:r>
      <w:r w:rsidR="00F368EC">
        <w:t>maneuverable</w:t>
      </w:r>
      <w:r w:rsidR="001772B6">
        <w:t xml:space="preserve"> satellites depending on the </w:t>
      </w:r>
      <w:r w:rsidR="007C56B9">
        <w:t xml:space="preserve">specifications of the scenario. </w:t>
      </w:r>
      <w:r w:rsidR="00171962">
        <w:t xml:space="preserve">If </w:t>
      </w:r>
      <w:r w:rsidR="00DF37DE">
        <w:t xml:space="preserve">actual operator values are made publicly available, they can be substituted in </w:t>
      </w:r>
      <w:r w:rsidR="002A0D7A">
        <w:t xml:space="preserve">for </w:t>
      </w:r>
      <w:r w:rsidR="00F368EC">
        <w:t>subsequent versions.</w:t>
      </w:r>
    </w:p>
    <w:p w14:paraId="6D10C628" w14:textId="53893643" w:rsidR="00F368EC" w:rsidRDefault="00724F74" w:rsidP="00A56DC3">
      <w:pPr>
        <w:pStyle w:val="Heading3"/>
      </w:pPr>
      <w:r>
        <w:t>2</w:t>
      </w:r>
      <w:del w:id="222" w:author="Gregory A Henning" w:date="2025-04-17T14:30:00Z">
        <w:r w:rsidDel="009D3947">
          <w:delText>3</w:delText>
        </w:r>
      </w:del>
      <w:ins w:id="223" w:author="Gregory A Henning" w:date="2025-04-17T14:30:00Z">
        <w:r w:rsidR="009D3947">
          <w:t>6</w:t>
        </w:r>
      </w:ins>
      <w:r>
        <w:t>,2</w:t>
      </w:r>
      <w:ins w:id="224" w:author="Gregory A Henning" w:date="2025-04-17T14:30:00Z">
        <w:r w:rsidR="009D3947">
          <w:t>7</w:t>
        </w:r>
      </w:ins>
      <w:del w:id="225" w:author="Gregory A Henning" w:date="2025-04-17T14:30:00Z">
        <w:r w:rsidDel="009D3947">
          <w:delText>4</w:delText>
        </w:r>
      </w:del>
      <w:r>
        <w:t>,2</w:t>
      </w:r>
      <w:ins w:id="226" w:author="Gregory A Henning" w:date="2025-04-17T14:30:00Z">
        <w:r w:rsidR="009D3947">
          <w:t>8</w:t>
        </w:r>
      </w:ins>
      <w:del w:id="227" w:author="Gregory A Henning" w:date="2025-04-17T14:30:00Z">
        <w:r w:rsidDel="009D3947">
          <w:delText>5</w:delText>
        </w:r>
      </w:del>
      <w:r>
        <w:t>.</w:t>
      </w:r>
      <w:r w:rsidR="00A56DC3">
        <w:t xml:space="preserve"> Maneuver Commit Point, Max Maneuver dV, &amp; In-track dV Flag</w:t>
      </w:r>
    </w:p>
    <w:p w14:paraId="53A6080F" w14:textId="6CCC7443" w:rsidR="00A56DC3" w:rsidRDefault="00A56DC3" w:rsidP="00285C2F">
      <w:r>
        <w:t xml:space="preserve">These operator behavior variables are included as a placeholder in this version. Community feedback is requested for </w:t>
      </w:r>
      <w:r w:rsidR="0094039F">
        <w:t xml:space="preserve">reasonable default values and </w:t>
      </w:r>
      <w:r w:rsidR="004B3847">
        <w:t>actual operator values where available.</w:t>
      </w:r>
    </w:p>
    <w:p w14:paraId="4447A8EF" w14:textId="5E629DEC" w:rsidR="004B3847" w:rsidRDefault="004B3847" w:rsidP="006E0E06">
      <w:pPr>
        <w:pStyle w:val="Heading3"/>
      </w:pPr>
      <w:r>
        <w:t>2</w:t>
      </w:r>
      <w:ins w:id="228" w:author="Gregory A Henning" w:date="2025-04-17T14:30:00Z">
        <w:r w:rsidR="009D3947">
          <w:t>9</w:t>
        </w:r>
      </w:ins>
      <w:del w:id="229" w:author="Gregory A Henning" w:date="2025-04-17T14:30:00Z">
        <w:r w:rsidDel="009D3947">
          <w:delText>6</w:delText>
        </w:r>
      </w:del>
      <w:r>
        <w:t>-</w:t>
      </w:r>
      <w:r w:rsidR="006E0E06">
        <w:t>4</w:t>
      </w:r>
      <w:ins w:id="230" w:author="Gregory A Henning" w:date="2025-04-17T14:30:00Z">
        <w:r w:rsidR="009D3947">
          <w:t>9</w:t>
        </w:r>
      </w:ins>
      <w:del w:id="231" w:author="Gregory A Henning" w:date="2025-04-17T14:30:00Z">
        <w:r w:rsidR="006E0E06" w:rsidDel="009D3947">
          <w:delText>6</w:delText>
        </w:r>
      </w:del>
      <w:r w:rsidR="00724F74">
        <w:t>.</w:t>
      </w:r>
      <w:r w:rsidR="006E0E06">
        <w:t xml:space="preserve"> Epochs</w:t>
      </w:r>
    </w:p>
    <w:p w14:paraId="401E3521" w14:textId="19DB7DA0" w:rsidR="003F2E8A" w:rsidRDefault="008E196C" w:rsidP="00285C2F">
      <w:r>
        <w:t>Three epochs are provided for each object.</w:t>
      </w:r>
    </w:p>
    <w:p w14:paraId="058C1A91" w14:textId="0958557B" w:rsidR="00864AA2" w:rsidRDefault="00B53DF1" w:rsidP="00285C2F">
      <w:r>
        <w:t xml:space="preserve">The phase start epoch is </w:t>
      </w:r>
      <w:r w:rsidR="00883622">
        <w:t xml:space="preserve">when </w:t>
      </w:r>
      <w:r w:rsidR="003043D9">
        <w:t xml:space="preserve">the current phase of this object </w:t>
      </w:r>
      <w:r w:rsidR="002452FA">
        <w:t xml:space="preserve">actual begins. </w:t>
      </w:r>
      <w:r w:rsidR="00AB0EA1">
        <w:t>For IPM objects</w:t>
      </w:r>
      <w:r w:rsidR="00AC6DF1">
        <w:t xml:space="preserve">, the orbit state epoch </w:t>
      </w:r>
      <w:r w:rsidR="00822FCE">
        <w:t xml:space="preserve">is always </w:t>
      </w:r>
      <w:r w:rsidR="007975F1">
        <w:t xml:space="preserve">at or close to concurrent with the initial epoch of the scenario, which is </w:t>
      </w:r>
      <w:r w:rsidR="00CA1CAF">
        <w:t xml:space="preserve">in 2024 for this version. The </w:t>
      </w:r>
      <w:r w:rsidR="00381836">
        <w:t xml:space="preserve">phase start epoch may be </w:t>
      </w:r>
      <w:r w:rsidR="009E6ED8">
        <w:t>many year</w:t>
      </w:r>
      <w:r w:rsidR="00AB0EA1">
        <w:t>s in the past</w:t>
      </w:r>
      <w:r w:rsidR="009E6ED8">
        <w:t xml:space="preserve"> since these are modeled after catalog objects that </w:t>
      </w:r>
      <w:r w:rsidR="000C4746">
        <w:t xml:space="preserve">are launched </w:t>
      </w:r>
      <w:r w:rsidR="004D5FCA">
        <w:t xml:space="preserve">well before the initial scenario epoch. </w:t>
      </w:r>
      <w:r w:rsidR="009742E1">
        <w:t>For FLM</w:t>
      </w:r>
      <w:r w:rsidR="00C90EE4">
        <w:t xml:space="preserve"> objects, the phase start epoch is concurrent with the orbit state epoch.</w:t>
      </w:r>
    </w:p>
    <w:p w14:paraId="0F334EEB" w14:textId="18BE1B33" w:rsidR="00C90EE4" w:rsidRDefault="00C90EE4" w:rsidP="00285C2F">
      <w:r>
        <w:t>The phase end epoch is</w:t>
      </w:r>
      <w:r w:rsidR="00D27C1D">
        <w:t xml:space="preserve"> a fixed duration after the phase start epoch for operational satellites, representing the operational lifetime of the satellite. </w:t>
      </w:r>
      <w:r w:rsidR="00D51A75">
        <w:t>For disposed or derelict objects, the phase end epoch is set to the end of the scenario</w:t>
      </w:r>
      <w:r w:rsidR="0071246F">
        <w:t xml:space="preserve"> (200 years into the future).</w:t>
      </w:r>
      <w:r w:rsidR="003E414B">
        <w:t xml:space="preserve"> These objects must be propagated </w:t>
      </w:r>
      <w:r w:rsidR="00B319DC">
        <w:t xml:space="preserve">using </w:t>
      </w:r>
      <w:r w:rsidR="00BE4878">
        <w:t xml:space="preserve">gravitational models that include sufficient perturbations and an atmospheric model to </w:t>
      </w:r>
      <w:r w:rsidR="00C03C08">
        <w:t xml:space="preserve">determine if the object reenters the atmosphere </w:t>
      </w:r>
      <w:r w:rsidR="007F2077">
        <w:t xml:space="preserve">prior to the </w:t>
      </w:r>
      <w:r w:rsidR="00BA69A7">
        <w:t>scenario end epoch.</w:t>
      </w:r>
    </w:p>
    <w:p w14:paraId="648D6DB2" w14:textId="311C6B45" w:rsidR="00BA69A7" w:rsidRDefault="004B00F0" w:rsidP="00285C2F">
      <w:r>
        <w:t xml:space="preserve">The orbit state epoch is </w:t>
      </w:r>
      <w:r w:rsidR="0014267E">
        <w:t xml:space="preserve">associated with the initial state values that follow. </w:t>
      </w:r>
      <w:r w:rsidR="00A44905">
        <w:t>It is identical to the phase start epoch in many cases.</w:t>
      </w:r>
    </w:p>
    <w:p w14:paraId="69F444C6" w14:textId="6DC5D5D7" w:rsidR="00574F0A" w:rsidRDefault="009D3947" w:rsidP="00D31C3E">
      <w:pPr>
        <w:pStyle w:val="Heading3"/>
      </w:pPr>
      <w:ins w:id="232" w:author="Gregory A Henning" w:date="2025-04-17T14:30:00Z">
        <w:r>
          <w:t>50</w:t>
        </w:r>
      </w:ins>
      <w:del w:id="233" w:author="Gregory A Henning" w:date="2025-04-17T14:30:00Z">
        <w:r w:rsidR="006A41D8" w:rsidDel="009D3947">
          <w:delText>47</w:delText>
        </w:r>
      </w:del>
      <w:r w:rsidR="006A41D8">
        <w:t>-</w:t>
      </w:r>
      <w:r w:rsidR="004F5165">
        <w:t>5</w:t>
      </w:r>
      <w:ins w:id="234" w:author="Gregory A Henning" w:date="2025-04-17T14:30:00Z">
        <w:r>
          <w:t>5</w:t>
        </w:r>
      </w:ins>
      <w:del w:id="235" w:author="Gregory A Henning" w:date="2025-04-17T14:30:00Z">
        <w:r w:rsidR="004F5165" w:rsidDel="009D3947">
          <w:delText>2</w:delText>
        </w:r>
      </w:del>
      <w:r w:rsidR="00724F74">
        <w:t>.</w:t>
      </w:r>
      <w:r w:rsidR="00D31C3E">
        <w:t xml:space="preserve"> Classical Orbital Elements</w:t>
      </w:r>
    </w:p>
    <w:p w14:paraId="5AB3660F" w14:textId="6EA20547" w:rsidR="00D31C3E" w:rsidRDefault="006A2DFE" w:rsidP="00285C2F">
      <w:r>
        <w:t>This is the original format in which object initial states are generated.</w:t>
      </w:r>
      <w:r w:rsidR="3A273AA0">
        <w:t xml:space="preserve"> Note that the orbit elements as presented are meant to be used in statistical analyses and do not necessarily reflect the actual position of real objects</w:t>
      </w:r>
      <w:r w:rsidR="74081102">
        <w:t xml:space="preserve"> or maintain appropriate spacing in RAAN and MA consistent with an operational constellation</w:t>
      </w:r>
      <w:r w:rsidR="48A6F783">
        <w:t>.</w:t>
      </w:r>
      <w:r w:rsidR="3A273AA0">
        <w:t xml:space="preserve"> </w:t>
      </w:r>
      <w:r w:rsidR="7D379A9B">
        <w:t xml:space="preserve">Analyses such as linkage and coverage should use high fidelity models </w:t>
      </w:r>
      <w:r w:rsidR="0B8470C4">
        <w:t xml:space="preserve">and inputs as </w:t>
      </w:r>
      <w:r w:rsidR="7D379A9B">
        <w:t xml:space="preserve">appropriate for the spacecraft system being considered. </w:t>
      </w:r>
    </w:p>
    <w:p w14:paraId="060FE237" w14:textId="338B2758" w:rsidR="006A2DFE" w:rsidRDefault="006A2DFE" w:rsidP="00385283">
      <w:pPr>
        <w:pStyle w:val="Heading3"/>
      </w:pPr>
      <w:r>
        <w:t>5</w:t>
      </w:r>
      <w:ins w:id="236" w:author="Gregory A Henning" w:date="2025-04-17T14:30:00Z">
        <w:r w:rsidR="009D3947">
          <w:t>6</w:t>
        </w:r>
      </w:ins>
      <w:del w:id="237" w:author="Gregory A Henning" w:date="2025-04-17T14:30:00Z">
        <w:r w:rsidDel="009D3947">
          <w:delText>3</w:delText>
        </w:r>
      </w:del>
      <w:r>
        <w:t>-</w:t>
      </w:r>
      <w:ins w:id="238" w:author="Gregory A Henning" w:date="2025-04-17T14:30:00Z">
        <w:r w:rsidR="009D3947">
          <w:t>61</w:t>
        </w:r>
      </w:ins>
      <w:del w:id="239" w:author="Gregory A Henning" w:date="2025-04-17T14:30:00Z">
        <w:r w:rsidR="00385283" w:rsidDel="009D3947">
          <w:delText>58</w:delText>
        </w:r>
      </w:del>
      <w:r w:rsidR="00724F74">
        <w:t>.</w:t>
      </w:r>
      <w:r w:rsidR="00385283">
        <w:t xml:space="preserve"> ECI Cartesian Coordinates</w:t>
      </w:r>
    </w:p>
    <w:p w14:paraId="5FB9419E" w14:textId="331462A7" w:rsidR="004F5165" w:rsidRPr="00285C2F" w:rsidRDefault="00385283" w:rsidP="00285C2F">
      <w:r>
        <w:t>For convenience, all the classical orbital elements are converted to Cartesian coordinates.</w:t>
      </w:r>
    </w:p>
    <w:p w14:paraId="6760A24C" w14:textId="6A96D3F4" w:rsidR="00903D4F" w:rsidRPr="00582F4E" w:rsidRDefault="00677F83" w:rsidP="00582F4E">
      <w:pPr>
        <w:pStyle w:val="Heading1"/>
      </w:pPr>
      <w:r w:rsidRPr="00394CC1">
        <w:t>Metho</w:t>
      </w:r>
      <w:r w:rsidR="006741ED" w:rsidRPr="00394CC1">
        <w:t>ds</w:t>
      </w:r>
      <w:r w:rsidRPr="00394CC1">
        <w:t xml:space="preserve">, </w:t>
      </w:r>
      <w:r w:rsidR="00903D4F" w:rsidRPr="00394CC1">
        <w:t>Assumptions, and Caveats</w:t>
      </w:r>
    </w:p>
    <w:p w14:paraId="6E8FD022" w14:textId="5D7A4E35" w:rsidR="00903D4F" w:rsidRDefault="00805C66" w:rsidP="00610BDB">
      <w:r>
        <w:t xml:space="preserve">The paper presented at IAC </w:t>
      </w:r>
      <w:r>
        <w:fldChar w:fldCharType="begin"/>
      </w:r>
      <w:r>
        <w:instrText xml:space="preserve"> REF _Ref186466490 \r \h </w:instrText>
      </w:r>
      <w:r>
        <w:fldChar w:fldCharType="separate"/>
      </w:r>
      <w:r w:rsidR="002232BB">
        <w:t xml:space="preserve">[1] </w:t>
      </w:r>
      <w:r>
        <w:fldChar w:fldCharType="end"/>
      </w:r>
      <w:r>
        <w:t xml:space="preserve">provides details on </w:t>
      </w:r>
      <w:r w:rsidR="00112E42">
        <w:t xml:space="preserve">how the various population models within the reference scenarios were developed, and </w:t>
      </w:r>
      <w:r w:rsidR="0068209E">
        <w:t xml:space="preserve">where the data originates from. Unless otherwise noted, the reader should assume the data within these files comes </w:t>
      </w:r>
      <w:r w:rsidR="008B6BB2">
        <w:t xml:space="preserve">from the </w:t>
      </w:r>
      <w:r w:rsidR="00FB43AB">
        <w:t xml:space="preserve">sources cited in that paper. In particular, </w:t>
      </w:r>
      <w:r w:rsidR="00610BDB">
        <w:t>satellite physical characteristics, epochs and ephemeris, and constellation configuration data comes from those sources.</w:t>
      </w:r>
      <w:r w:rsidR="00B3462F">
        <w:t xml:space="preserve"> The following sections will add </w:t>
      </w:r>
      <w:r w:rsidR="008409F2">
        <w:t xml:space="preserve">more clarification </w:t>
      </w:r>
      <w:r w:rsidR="69D39535">
        <w:t>on</w:t>
      </w:r>
      <w:r w:rsidR="008409F2">
        <w:t xml:space="preserve"> how fields were populated and what differences to expect in the various scenario files</w:t>
      </w:r>
      <w:r w:rsidR="00E008C0">
        <w:t>.</w:t>
      </w:r>
      <w:r w:rsidR="4FBE4425">
        <w:t xml:space="preserve"> The epoch of the reference scenarios is July 4, 2024. </w:t>
      </w:r>
    </w:p>
    <w:p w14:paraId="0FBAC1ED" w14:textId="319B4EF2" w:rsidR="0C7BA3BA" w:rsidRPr="0034557B" w:rsidRDefault="0C7BA3BA" w:rsidP="2FBA9E5E">
      <w:pPr>
        <w:rPr>
          <w:rFonts w:asciiTheme="majorHAnsi" w:eastAsiaTheme="majorEastAsia" w:hAnsiTheme="majorHAnsi" w:cstheme="majorBidi"/>
          <w:b/>
          <w:bCs/>
          <w:i/>
          <w:iCs/>
          <w:sz w:val="28"/>
          <w:szCs w:val="28"/>
        </w:rPr>
      </w:pPr>
      <w:r w:rsidRPr="0034557B">
        <w:rPr>
          <w:rFonts w:asciiTheme="majorHAnsi" w:eastAsiaTheme="majorEastAsia" w:hAnsiTheme="majorHAnsi" w:cstheme="majorBidi"/>
          <w:b/>
          <w:bCs/>
          <w:i/>
          <w:iCs/>
          <w:sz w:val="28"/>
          <w:szCs w:val="28"/>
        </w:rPr>
        <w:lastRenderedPageBreak/>
        <w:t>Physical Parameters of Objects</w:t>
      </w:r>
    </w:p>
    <w:p w14:paraId="49E1566F" w14:textId="72A73EBB" w:rsidR="0C7BA3BA" w:rsidRDefault="0C7BA3BA" w:rsidP="2FBA9E5E">
      <w:pPr>
        <w:rPr>
          <w:rFonts w:eastAsiaTheme="minorEastAsia"/>
        </w:rPr>
      </w:pPr>
      <w:r w:rsidRPr="0034557B">
        <w:rPr>
          <w:rFonts w:eastAsiaTheme="minorEastAsia"/>
        </w:rPr>
        <w:t>The physical parameters of the satellites and rocket bodies in the files are based on publicly available information. These are maintained in an Aerospace database similar to ESA’s DISCOS. The Aerospace database contains the shapes, dimensions, and masses of individual objects, and are classified into three general groups: rocket bodies (upper stages, kick motors, etc.), simple satellites (those without solar panels or significant antennas), and complex satellites (those with solar panels and/or significant antennas). Rocket bodies are assumed to be simple cylinders with diameter, length, and mass maintained. Simple satellites are maintained as geometric shapes with shapes varying as cubes, boxes, cylinders, spheres, or other simple geometric solids. For complex satellites, the areas of the solar panels and antennas are retained along with the type of antenna (either comm or SAR). Also, the overall dimensions of the box circumscribing the complex satellite is kept.</w:t>
      </w:r>
    </w:p>
    <w:p w14:paraId="138BFC64" w14:textId="636BF9AC" w:rsidR="64F9F3D2" w:rsidRDefault="64F9F3D2" w:rsidP="0034557B">
      <w:pPr>
        <w:spacing w:after="0"/>
        <w:rPr>
          <w:rFonts w:ascii="Calibri" w:eastAsia="Calibri" w:hAnsi="Calibri" w:cs="Calibri"/>
          <w:color w:val="000000" w:themeColor="text1"/>
        </w:rPr>
      </w:pPr>
      <w:r w:rsidRPr="2FBA9E5E">
        <w:rPr>
          <w:rFonts w:ascii="Calibri" w:eastAsia="Calibri" w:hAnsi="Calibri" w:cs="Calibri"/>
          <w:color w:val="000000" w:themeColor="text1"/>
        </w:rPr>
        <w:t xml:space="preserve">For fragmentation debris, the mass, area, and size estimates are handled in a separate manner. Since these objects are created on-orbit via collisions and explosions, there is no way to know the dimensions of the fragments nor the mass. Instead, the radar cross-section values present on the SATCAT files provided through </w:t>
      </w:r>
      <w:hyperlink r:id="rId14" w:history="1">
        <w:r w:rsidRPr="2FBA9E5E">
          <w:rPr>
            <w:rStyle w:val="Hyperlink"/>
            <w:rFonts w:ascii="Calibri" w:eastAsia="Calibri" w:hAnsi="Calibri" w:cs="Calibri"/>
          </w:rPr>
          <w:t>Space-Track.org</w:t>
        </w:r>
      </w:hyperlink>
      <w:r w:rsidRPr="2FBA9E5E">
        <w:rPr>
          <w:rFonts w:ascii="Calibri" w:eastAsia="Calibri" w:hAnsi="Calibri" w:cs="Calibri"/>
          <w:color w:val="000000" w:themeColor="text1"/>
        </w:rPr>
        <w:t xml:space="preserve">  are utilized to compute an average RCS value along with a standard deviation. From this, a collision radius useful for both operational COLA and for environment modeling can be computed. To gain a reasonable value for the mass, historical events have been examined to establish a relation between the average RCS and the observed decay of debris fragments (i.e., area-to-mass ratio) that can be used to estimate the mass for new fragments.</w:t>
      </w:r>
    </w:p>
    <w:p w14:paraId="0C67F6A2" w14:textId="06177B1B" w:rsidR="2FBA9E5E" w:rsidRDefault="2FBA9E5E" w:rsidP="2FBA9E5E">
      <w:pPr>
        <w:spacing w:after="0"/>
        <w:rPr>
          <w:rFonts w:ascii="Calibri" w:eastAsia="Calibri" w:hAnsi="Calibri" w:cs="Calibri"/>
          <w:color w:val="000000" w:themeColor="text1"/>
        </w:rPr>
      </w:pPr>
    </w:p>
    <w:p w14:paraId="51905057" w14:textId="5719842B" w:rsidR="2FBA9E5E" w:rsidRDefault="64F9F3D2" w:rsidP="00A01F3B">
      <w:pPr>
        <w:spacing w:after="0"/>
        <w:rPr>
          <w:rFonts w:ascii="Calibri" w:eastAsia="Calibri" w:hAnsi="Calibri" w:cs="Calibri"/>
          <w:color w:val="000000" w:themeColor="text1"/>
        </w:rPr>
      </w:pPr>
      <w:r w:rsidRPr="2FBA9E5E">
        <w:rPr>
          <w:rFonts w:ascii="Calibri" w:eastAsia="Calibri" w:hAnsi="Calibri" w:cs="Calibri"/>
          <w:color w:val="000000" w:themeColor="text1"/>
        </w:rPr>
        <w:t>DISCLAIMER: There are over 26,000 intact objects in the database (not including the fragmentation debris). For some of these objects, especially older and foreign satellites and rocket bodies, actual values for the physical parameters are not available. In these cases, an estimate has been performed sometimes based upon simply a picture of the satellite, or that the satellite is being deployed by a certain upper stage that has a known fairing size, or that the satellite is carried aboard a launch vehicle with a certain mass capability. The values in the database should NOT be taken as indicative of the true values, but as reasonable estimates usable for modeling purposes.</w:t>
      </w:r>
    </w:p>
    <w:p w14:paraId="024C2FF1" w14:textId="77777777" w:rsidR="00A01F3B" w:rsidRPr="00A01F3B" w:rsidRDefault="00A01F3B" w:rsidP="00A01F3B">
      <w:pPr>
        <w:spacing w:after="0"/>
        <w:rPr>
          <w:rFonts w:ascii="Calibri" w:eastAsia="Calibri" w:hAnsi="Calibri" w:cs="Calibri"/>
          <w:color w:val="000000" w:themeColor="text1"/>
        </w:rPr>
      </w:pPr>
    </w:p>
    <w:p w14:paraId="0A4CFB81" w14:textId="021CC51B" w:rsidR="00E008C0" w:rsidRDefault="00E008C0" w:rsidP="00582F4E">
      <w:pPr>
        <w:pStyle w:val="Heading2"/>
      </w:pPr>
      <w:r>
        <w:t>Future Launch Traffic Levels</w:t>
      </w:r>
    </w:p>
    <w:p w14:paraId="61FC3F64" w14:textId="08F4554B" w:rsidR="00DB08E4" w:rsidRDefault="00AB7148" w:rsidP="00E008C0">
      <w:r>
        <w:t xml:space="preserve">The references scenarios are broken down into the six Space Environment Pathways (SEP) shown in </w:t>
      </w:r>
      <w:r>
        <w:fldChar w:fldCharType="begin"/>
      </w:r>
      <w:r>
        <w:instrText xml:space="preserve"> REF _Ref186468246 \h </w:instrText>
      </w:r>
      <w:r>
        <w:fldChar w:fldCharType="separate"/>
      </w:r>
      <w:r w:rsidR="002232BB">
        <w:t xml:space="preserve">Table </w:t>
      </w:r>
      <w:r w:rsidR="002232BB">
        <w:rPr>
          <w:noProof/>
        </w:rPr>
        <w:t>3</w:t>
      </w:r>
      <w:r>
        <w:fldChar w:fldCharType="end"/>
      </w:r>
      <w:r>
        <w:t xml:space="preserve">. </w:t>
      </w:r>
      <w:r w:rsidR="00EA7306">
        <w:t xml:space="preserve">Each of these SEPs is defined by traffic levels and operator behaviors </w:t>
      </w:r>
      <w:r w:rsidR="001C5FF5">
        <w:t xml:space="preserve">governed by the non-market demand, market demand, and level of sustainability effort columns shown in that table. </w:t>
      </w:r>
      <w:r w:rsidR="00734E50">
        <w:t xml:space="preserve">Note that SEPs 3, 5, and 6 have both a primary and secondary </w:t>
      </w:r>
      <w:r w:rsidR="00CA6A6F">
        <w:t xml:space="preserve">level of sustainability effort, where the primary is meant to be the </w:t>
      </w:r>
      <w:r w:rsidR="002979B5">
        <w:t xml:space="preserve">baseline assumption for that scenario, and the secondary is included as an optional </w:t>
      </w:r>
      <w:r w:rsidR="00F733BE">
        <w:t xml:space="preserve">assumption. See </w:t>
      </w:r>
      <w:r w:rsidR="00F733BE">
        <w:fldChar w:fldCharType="begin"/>
      </w:r>
      <w:r w:rsidR="00F733BE">
        <w:instrText xml:space="preserve"> REF _Ref187999933 \r \h </w:instrText>
      </w:r>
      <w:r w:rsidR="00F733BE">
        <w:fldChar w:fldCharType="separate"/>
      </w:r>
      <w:r w:rsidR="002232BB">
        <w:t xml:space="preserve">[1] </w:t>
      </w:r>
      <w:r w:rsidR="00F733BE">
        <w:fldChar w:fldCharType="end"/>
      </w:r>
      <w:r w:rsidR="00F733BE">
        <w:t xml:space="preserve">for more details. </w:t>
      </w:r>
      <w:r w:rsidR="001C5FF5">
        <w:t>Each of the files provided</w:t>
      </w:r>
      <w:r w:rsidR="00164D20">
        <w:t xml:space="preserve"> was developed with its unique combination of </w:t>
      </w:r>
      <w:r w:rsidR="00463707">
        <w:t xml:space="preserve">options. </w:t>
      </w:r>
      <w:r>
        <w:t xml:space="preserve">As </w:t>
      </w:r>
      <w:r w:rsidR="00546312">
        <w:t>shown previously</w:t>
      </w:r>
      <w:r>
        <w:t xml:space="preserve"> in the list of files</w:t>
      </w:r>
      <w:r w:rsidR="00546312">
        <w:t xml:space="preserve">, there are in fact nine total scenario files because three of SEPs have </w:t>
      </w:r>
      <w:r w:rsidR="00EA7306">
        <w:t>primary and secondar</w:t>
      </w:r>
      <w:r w:rsidR="04D258D4">
        <w:t>y</w:t>
      </w:r>
      <w:r w:rsidR="00EA7306">
        <w:t xml:space="preserve"> levels of sustainability effort.</w:t>
      </w:r>
    </w:p>
    <w:p w14:paraId="1422E876" w14:textId="152BB3A3" w:rsidR="00DB08E4" w:rsidRDefault="00DB08E4" w:rsidP="00DB08E4">
      <w:pPr>
        <w:pStyle w:val="Caption"/>
        <w:keepNext/>
      </w:pPr>
      <w:bookmarkStart w:id="240" w:name="_Ref186468246"/>
      <w:r>
        <w:t xml:space="preserve">Table </w:t>
      </w:r>
      <w:r>
        <w:fldChar w:fldCharType="begin"/>
      </w:r>
      <w:r>
        <w:instrText>SEQ Table \* ARABIC</w:instrText>
      </w:r>
      <w:r>
        <w:fldChar w:fldCharType="separate"/>
      </w:r>
      <w:r w:rsidR="002232BB">
        <w:rPr>
          <w:noProof/>
        </w:rPr>
        <w:t>3</w:t>
      </w:r>
      <w:r>
        <w:fldChar w:fldCharType="end"/>
      </w:r>
      <w:bookmarkEnd w:id="240"/>
      <w:r>
        <w:t>. Space Environment Pathway Scenarios (IAC paper [1] Table 8)</w:t>
      </w:r>
    </w:p>
    <w:tbl>
      <w:tblPr>
        <w:tblStyle w:val="GridTable5Dark-Accent1"/>
        <w:tblW w:w="9360" w:type="dxa"/>
        <w:tblLayout w:type="fixed"/>
        <w:tblLook w:val="04A0" w:firstRow="1" w:lastRow="0" w:firstColumn="1" w:lastColumn="0" w:noHBand="0" w:noVBand="1"/>
      </w:tblPr>
      <w:tblGrid>
        <w:gridCol w:w="1920"/>
        <w:gridCol w:w="1220"/>
        <w:gridCol w:w="1090"/>
        <w:gridCol w:w="1530"/>
        <w:gridCol w:w="3600"/>
      </w:tblGrid>
      <w:tr w:rsidR="00DB08E4" w:rsidRPr="00A16960" w14:paraId="647EEBB3" w14:textId="77777777" w:rsidTr="04C107CE">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920" w:type="dxa"/>
          </w:tcPr>
          <w:p w14:paraId="1A3CA15B" w14:textId="77777777" w:rsidR="00DB08E4" w:rsidRPr="00A16960" w:rsidRDefault="00DB08E4" w:rsidP="00385283">
            <w:pPr>
              <w:jc w:val="center"/>
              <w:rPr>
                <w:rFonts w:cstheme="minorHAnsi"/>
                <w:b w:val="0"/>
                <w:bCs w:val="0"/>
              </w:rPr>
            </w:pPr>
            <w:r w:rsidRPr="00A16960">
              <w:rPr>
                <w:rFonts w:cstheme="minorHAnsi"/>
              </w:rPr>
              <w:t>Scenario</w:t>
            </w:r>
          </w:p>
        </w:tc>
        <w:tc>
          <w:tcPr>
            <w:tcW w:w="1220" w:type="dxa"/>
          </w:tcPr>
          <w:p w14:paraId="2306D329" w14:textId="77777777" w:rsidR="00DB08E4" w:rsidRPr="00A16960" w:rsidRDefault="00DB08E4" w:rsidP="0038528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16960">
              <w:rPr>
                <w:rFonts w:cstheme="minorHAnsi"/>
              </w:rPr>
              <w:t xml:space="preserve">Non-Market Demand </w:t>
            </w:r>
            <w:r w:rsidRPr="00A16960">
              <w:rPr>
                <w:rFonts w:cstheme="minorHAnsi"/>
              </w:rPr>
              <w:lastRenderedPageBreak/>
              <w:t>for Space Services</w:t>
            </w:r>
          </w:p>
        </w:tc>
        <w:tc>
          <w:tcPr>
            <w:tcW w:w="1090" w:type="dxa"/>
          </w:tcPr>
          <w:p w14:paraId="57DFA116" w14:textId="77777777" w:rsidR="00DB08E4" w:rsidRPr="00A16960" w:rsidRDefault="00DB08E4" w:rsidP="0038528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16960">
              <w:rPr>
                <w:rFonts w:cstheme="minorHAnsi"/>
              </w:rPr>
              <w:lastRenderedPageBreak/>
              <w:t xml:space="preserve">Market Demand </w:t>
            </w:r>
            <w:r w:rsidRPr="00A16960">
              <w:rPr>
                <w:rFonts w:cstheme="minorHAnsi"/>
              </w:rPr>
              <w:lastRenderedPageBreak/>
              <w:t>for Space Services</w:t>
            </w:r>
          </w:p>
        </w:tc>
        <w:tc>
          <w:tcPr>
            <w:tcW w:w="1530" w:type="dxa"/>
          </w:tcPr>
          <w:p w14:paraId="3933B6FD" w14:textId="77777777" w:rsidR="00DB08E4" w:rsidRPr="00A16960" w:rsidRDefault="00DB08E4" w:rsidP="0038528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16960">
              <w:rPr>
                <w:rFonts w:cstheme="minorHAnsi"/>
              </w:rPr>
              <w:lastRenderedPageBreak/>
              <w:t>Level of Sustainability Effort</w:t>
            </w:r>
          </w:p>
        </w:tc>
        <w:tc>
          <w:tcPr>
            <w:tcW w:w="3600" w:type="dxa"/>
          </w:tcPr>
          <w:p w14:paraId="0FFFD444" w14:textId="77777777" w:rsidR="00DB08E4" w:rsidRPr="00A16960" w:rsidRDefault="00DB08E4" w:rsidP="0038528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16960">
              <w:rPr>
                <w:rFonts w:cstheme="minorHAnsi"/>
              </w:rPr>
              <w:t>Notes</w:t>
            </w:r>
          </w:p>
        </w:tc>
      </w:tr>
      <w:tr w:rsidR="00DB08E4" w:rsidRPr="00A16960" w14:paraId="7EE02A90" w14:textId="77777777" w:rsidTr="04C107C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920" w:type="dxa"/>
          </w:tcPr>
          <w:p w14:paraId="7425184D" w14:textId="77777777" w:rsidR="00DB08E4" w:rsidRPr="00A16960" w:rsidRDefault="00DB08E4" w:rsidP="00385283">
            <w:pPr>
              <w:jc w:val="center"/>
              <w:rPr>
                <w:rFonts w:cstheme="minorHAnsi"/>
              </w:rPr>
            </w:pPr>
            <w:r w:rsidRPr="00A16960">
              <w:rPr>
                <w:rFonts w:cstheme="minorHAnsi"/>
              </w:rPr>
              <w:t>SEP1:</w:t>
            </w:r>
          </w:p>
          <w:p w14:paraId="4E223FDA" w14:textId="77777777" w:rsidR="00DB08E4" w:rsidRPr="00A16960" w:rsidRDefault="00DB08E4" w:rsidP="00385283">
            <w:pPr>
              <w:jc w:val="center"/>
              <w:rPr>
                <w:rFonts w:cstheme="minorHAnsi"/>
              </w:rPr>
            </w:pPr>
            <w:r w:rsidRPr="00A16960">
              <w:rPr>
                <w:rFonts w:cstheme="minorHAnsi"/>
              </w:rPr>
              <w:t>No Future Launch</w:t>
            </w:r>
          </w:p>
        </w:tc>
        <w:tc>
          <w:tcPr>
            <w:tcW w:w="1220" w:type="dxa"/>
          </w:tcPr>
          <w:p w14:paraId="12F86E08"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None</w:t>
            </w:r>
          </w:p>
        </w:tc>
        <w:tc>
          <w:tcPr>
            <w:tcW w:w="1090" w:type="dxa"/>
          </w:tcPr>
          <w:p w14:paraId="5FA1E898"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None</w:t>
            </w:r>
          </w:p>
        </w:tc>
        <w:tc>
          <w:tcPr>
            <w:tcW w:w="1530" w:type="dxa"/>
          </w:tcPr>
          <w:p w14:paraId="6164F831"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Current</w:t>
            </w:r>
          </w:p>
        </w:tc>
        <w:tc>
          <w:tcPr>
            <w:tcW w:w="3600" w:type="dxa"/>
          </w:tcPr>
          <w:p w14:paraId="79925BFE"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Used primarily for model vs. model comparison</w:t>
            </w:r>
          </w:p>
        </w:tc>
      </w:tr>
      <w:tr w:rsidR="00DB08E4" w:rsidRPr="00A16960" w14:paraId="2F370A37" w14:textId="77777777" w:rsidTr="04C107CE">
        <w:trPr>
          <w:trHeight w:val="230"/>
        </w:trPr>
        <w:tc>
          <w:tcPr>
            <w:cnfStyle w:val="001000000000" w:firstRow="0" w:lastRow="0" w:firstColumn="1" w:lastColumn="0" w:oddVBand="0" w:evenVBand="0" w:oddHBand="0" w:evenHBand="0" w:firstRowFirstColumn="0" w:firstRowLastColumn="0" w:lastRowFirstColumn="0" w:lastRowLastColumn="0"/>
            <w:tcW w:w="1920" w:type="dxa"/>
          </w:tcPr>
          <w:p w14:paraId="78CDC9EC" w14:textId="77777777" w:rsidR="00DB08E4" w:rsidRPr="00A16960" w:rsidRDefault="00DB08E4" w:rsidP="00385283">
            <w:pPr>
              <w:jc w:val="center"/>
              <w:rPr>
                <w:rFonts w:cstheme="minorHAnsi"/>
              </w:rPr>
            </w:pPr>
            <w:r w:rsidRPr="00A16960">
              <w:rPr>
                <w:rFonts w:cstheme="minorHAnsi"/>
              </w:rPr>
              <w:t>SEP 2:</w:t>
            </w:r>
          </w:p>
          <w:p w14:paraId="09C86D6E" w14:textId="77777777" w:rsidR="00DB08E4" w:rsidRPr="00A16960" w:rsidRDefault="00DB08E4" w:rsidP="00385283">
            <w:pPr>
              <w:jc w:val="center"/>
              <w:rPr>
                <w:rFonts w:cstheme="minorHAnsi"/>
              </w:rPr>
            </w:pPr>
            <w:r w:rsidRPr="00A16960">
              <w:rPr>
                <w:rFonts w:cstheme="minorHAnsi"/>
              </w:rPr>
              <w:t>Continuing Current Behaviours</w:t>
            </w:r>
          </w:p>
        </w:tc>
        <w:tc>
          <w:tcPr>
            <w:tcW w:w="1220" w:type="dxa"/>
          </w:tcPr>
          <w:p w14:paraId="691AD0D4"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Current</w:t>
            </w:r>
          </w:p>
        </w:tc>
        <w:tc>
          <w:tcPr>
            <w:tcW w:w="1090" w:type="dxa"/>
          </w:tcPr>
          <w:p w14:paraId="44CA33E0"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Current</w:t>
            </w:r>
          </w:p>
        </w:tc>
        <w:tc>
          <w:tcPr>
            <w:tcW w:w="1530" w:type="dxa"/>
          </w:tcPr>
          <w:p w14:paraId="1C34F091"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Current</w:t>
            </w:r>
          </w:p>
        </w:tc>
        <w:tc>
          <w:tcPr>
            <w:tcW w:w="3600" w:type="dxa"/>
          </w:tcPr>
          <w:p w14:paraId="35FDBC80"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Current behaviours (NOT trends) continue indefinitely</w:t>
            </w:r>
          </w:p>
          <w:p w14:paraId="62353B76"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B08E4" w:rsidRPr="00A16960" w14:paraId="73861221" w14:textId="77777777" w:rsidTr="04C107CE">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920" w:type="dxa"/>
            <w:vMerge w:val="restart"/>
          </w:tcPr>
          <w:p w14:paraId="6D8FAC7B" w14:textId="77777777" w:rsidR="00DB08E4" w:rsidRPr="00A16960" w:rsidRDefault="00DB08E4" w:rsidP="00385283">
            <w:pPr>
              <w:jc w:val="center"/>
              <w:rPr>
                <w:rFonts w:cstheme="minorHAnsi"/>
              </w:rPr>
            </w:pPr>
            <w:r w:rsidRPr="00A16960">
              <w:rPr>
                <w:rFonts w:cstheme="minorHAnsi"/>
              </w:rPr>
              <w:t>SEP 3 M/H:</w:t>
            </w:r>
          </w:p>
          <w:p w14:paraId="3BD8D5FB" w14:textId="77777777" w:rsidR="00DB08E4" w:rsidRPr="00A16960" w:rsidRDefault="00DB08E4" w:rsidP="00385283">
            <w:pPr>
              <w:jc w:val="center"/>
              <w:rPr>
                <w:rFonts w:cstheme="minorHAnsi"/>
              </w:rPr>
            </w:pPr>
            <w:r w:rsidRPr="00A16960">
              <w:rPr>
                <w:rFonts w:cstheme="minorHAnsi"/>
              </w:rPr>
              <w:t>Space Winter</w:t>
            </w:r>
          </w:p>
        </w:tc>
        <w:tc>
          <w:tcPr>
            <w:tcW w:w="1220" w:type="dxa"/>
            <w:vMerge w:val="restart"/>
          </w:tcPr>
          <w:p w14:paraId="0895DC39"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Low</w:t>
            </w:r>
          </w:p>
        </w:tc>
        <w:tc>
          <w:tcPr>
            <w:tcW w:w="1090" w:type="dxa"/>
            <w:vMerge w:val="restart"/>
          </w:tcPr>
          <w:p w14:paraId="782E289B"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Low</w:t>
            </w:r>
          </w:p>
        </w:tc>
        <w:tc>
          <w:tcPr>
            <w:tcW w:w="1530" w:type="dxa"/>
          </w:tcPr>
          <w:p w14:paraId="1DD8C177" w14:textId="34BE4721" w:rsidR="00DB08E4" w:rsidRPr="00A16960" w:rsidRDefault="00DB08E4" w:rsidP="04C107CE">
            <w:pPr>
              <w:jc w:val="center"/>
              <w:cnfStyle w:val="000000100000" w:firstRow="0" w:lastRow="0" w:firstColumn="0" w:lastColumn="0" w:oddVBand="0" w:evenVBand="0" w:oddHBand="1" w:evenHBand="0" w:firstRowFirstColumn="0" w:firstRowLastColumn="0" w:lastRowFirstColumn="0" w:lastRowLastColumn="0"/>
              <w:rPr>
                <w:b/>
                <w:bCs/>
              </w:rPr>
            </w:pPr>
            <w:r w:rsidRPr="04C107CE">
              <w:rPr>
                <w:b/>
                <w:bCs/>
              </w:rPr>
              <w:t>Med</w:t>
            </w:r>
            <w:r w:rsidR="1D1DB4A7" w:rsidRPr="04C107CE">
              <w:rPr>
                <w:b/>
                <w:bCs/>
              </w:rPr>
              <w:t>ium</w:t>
            </w:r>
            <w:r w:rsidRPr="04C107CE">
              <w:rPr>
                <w:b/>
                <w:bCs/>
              </w:rPr>
              <w:t xml:space="preserve"> (primary)</w:t>
            </w:r>
          </w:p>
        </w:tc>
        <w:tc>
          <w:tcPr>
            <w:tcW w:w="3600" w:type="dxa"/>
            <w:vMerge w:val="restart"/>
          </w:tcPr>
          <w:p w14:paraId="1F82AF26"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Anticipated additional constellation demand fails to materialize, continuation of existing constellations into the future</w:t>
            </w:r>
          </w:p>
        </w:tc>
      </w:tr>
      <w:tr w:rsidR="00DB08E4" w:rsidRPr="00A16960" w14:paraId="13EEE424" w14:textId="77777777" w:rsidTr="04C107CE">
        <w:trPr>
          <w:trHeight w:val="455"/>
        </w:trPr>
        <w:tc>
          <w:tcPr>
            <w:cnfStyle w:val="001000000000" w:firstRow="0" w:lastRow="0" w:firstColumn="1" w:lastColumn="0" w:oddVBand="0" w:evenVBand="0" w:oddHBand="0" w:evenHBand="0" w:firstRowFirstColumn="0" w:firstRowLastColumn="0" w:lastRowFirstColumn="0" w:lastRowLastColumn="0"/>
            <w:tcW w:w="1920" w:type="dxa"/>
            <w:vMerge/>
          </w:tcPr>
          <w:p w14:paraId="79726735" w14:textId="77777777" w:rsidR="00DB08E4" w:rsidRPr="00A16960" w:rsidRDefault="00DB08E4" w:rsidP="00385283">
            <w:pPr>
              <w:jc w:val="center"/>
              <w:rPr>
                <w:rFonts w:cstheme="minorHAnsi"/>
              </w:rPr>
            </w:pPr>
          </w:p>
        </w:tc>
        <w:tc>
          <w:tcPr>
            <w:tcW w:w="1220" w:type="dxa"/>
            <w:vMerge/>
          </w:tcPr>
          <w:p w14:paraId="34EE59C3"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90" w:type="dxa"/>
            <w:vMerge/>
          </w:tcPr>
          <w:p w14:paraId="36F64AE8"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1A4818C"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High (secondary)</w:t>
            </w:r>
          </w:p>
        </w:tc>
        <w:tc>
          <w:tcPr>
            <w:tcW w:w="3600" w:type="dxa"/>
            <w:vMerge/>
          </w:tcPr>
          <w:p w14:paraId="3F0A947A"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B08E4" w:rsidRPr="00A16960" w14:paraId="706878FE" w14:textId="77777777" w:rsidTr="04C107C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20" w:type="dxa"/>
          </w:tcPr>
          <w:p w14:paraId="4EB2E80F" w14:textId="77777777" w:rsidR="00DB08E4" w:rsidRPr="00A16960" w:rsidRDefault="00DB08E4" w:rsidP="00385283">
            <w:pPr>
              <w:jc w:val="center"/>
              <w:rPr>
                <w:rFonts w:cstheme="minorHAnsi"/>
              </w:rPr>
            </w:pPr>
            <w:r w:rsidRPr="00A16960">
              <w:rPr>
                <w:rFonts w:cstheme="minorHAnsi"/>
              </w:rPr>
              <w:t>SEP 4:</w:t>
            </w:r>
          </w:p>
          <w:p w14:paraId="407D5D05" w14:textId="77777777" w:rsidR="00DB08E4" w:rsidRPr="00A16960" w:rsidRDefault="00DB08E4" w:rsidP="00385283">
            <w:pPr>
              <w:jc w:val="center"/>
              <w:rPr>
                <w:rFonts w:cstheme="minorHAnsi"/>
              </w:rPr>
            </w:pPr>
            <w:r w:rsidRPr="00A16960">
              <w:rPr>
                <w:rFonts w:cstheme="minorHAnsi"/>
              </w:rPr>
              <w:t>Strategic Rivalry</w:t>
            </w:r>
          </w:p>
        </w:tc>
        <w:tc>
          <w:tcPr>
            <w:tcW w:w="1220" w:type="dxa"/>
          </w:tcPr>
          <w:p w14:paraId="24664CEE"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High</w:t>
            </w:r>
          </w:p>
        </w:tc>
        <w:tc>
          <w:tcPr>
            <w:tcW w:w="1090" w:type="dxa"/>
          </w:tcPr>
          <w:p w14:paraId="03A1FE36"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Low</w:t>
            </w:r>
          </w:p>
        </w:tc>
        <w:tc>
          <w:tcPr>
            <w:tcW w:w="1530" w:type="dxa"/>
          </w:tcPr>
          <w:p w14:paraId="78A2167C"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Low</w:t>
            </w:r>
          </w:p>
        </w:tc>
        <w:tc>
          <w:tcPr>
            <w:tcW w:w="3600" w:type="dxa"/>
          </w:tcPr>
          <w:p w14:paraId="7D458E13"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International tensions lead to significant government-backed non-market demand, with backsliding on sustainability effort. Predicted increased commercial demand for satellite services fails to materialize</w:t>
            </w:r>
          </w:p>
        </w:tc>
      </w:tr>
      <w:tr w:rsidR="00DB08E4" w:rsidRPr="00A16960" w14:paraId="54BAA165" w14:textId="77777777" w:rsidTr="04C107CE">
        <w:trPr>
          <w:trHeight w:val="570"/>
        </w:trPr>
        <w:tc>
          <w:tcPr>
            <w:cnfStyle w:val="001000000000" w:firstRow="0" w:lastRow="0" w:firstColumn="1" w:lastColumn="0" w:oddVBand="0" w:evenVBand="0" w:oddHBand="0" w:evenHBand="0" w:firstRowFirstColumn="0" w:firstRowLastColumn="0" w:lastRowFirstColumn="0" w:lastRowLastColumn="0"/>
            <w:tcW w:w="1920" w:type="dxa"/>
            <w:vMerge w:val="restart"/>
          </w:tcPr>
          <w:p w14:paraId="72F69F7B" w14:textId="77777777" w:rsidR="00DB08E4" w:rsidRPr="00A16960" w:rsidRDefault="00DB08E4" w:rsidP="00385283">
            <w:pPr>
              <w:jc w:val="center"/>
              <w:rPr>
                <w:rFonts w:cstheme="minorHAnsi"/>
              </w:rPr>
            </w:pPr>
          </w:p>
          <w:p w14:paraId="7A513195" w14:textId="77777777" w:rsidR="00DB08E4" w:rsidRPr="00A16960" w:rsidRDefault="00DB08E4" w:rsidP="00385283">
            <w:pPr>
              <w:jc w:val="center"/>
              <w:rPr>
                <w:rFonts w:cstheme="minorHAnsi"/>
              </w:rPr>
            </w:pPr>
            <w:r w:rsidRPr="00A16960">
              <w:rPr>
                <w:rFonts w:cstheme="minorHAnsi"/>
              </w:rPr>
              <w:t>SEP 5 M/H:</w:t>
            </w:r>
          </w:p>
          <w:p w14:paraId="17E823BB" w14:textId="77777777" w:rsidR="00DB08E4" w:rsidRPr="00A16960" w:rsidRDefault="00DB08E4" w:rsidP="00385283">
            <w:pPr>
              <w:jc w:val="center"/>
              <w:rPr>
                <w:rFonts w:cstheme="minorHAnsi"/>
              </w:rPr>
            </w:pPr>
            <w:r w:rsidRPr="00A16960">
              <w:rPr>
                <w:rFonts w:cstheme="minorHAnsi"/>
              </w:rPr>
              <w:t>Commercial-driven Development</w:t>
            </w:r>
          </w:p>
        </w:tc>
        <w:tc>
          <w:tcPr>
            <w:tcW w:w="1220" w:type="dxa"/>
            <w:vMerge w:val="restart"/>
          </w:tcPr>
          <w:p w14:paraId="3FAF877D"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Low</w:t>
            </w:r>
          </w:p>
        </w:tc>
        <w:tc>
          <w:tcPr>
            <w:tcW w:w="1090" w:type="dxa"/>
            <w:vMerge w:val="restart"/>
          </w:tcPr>
          <w:p w14:paraId="4BED95FC"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High</w:t>
            </w:r>
          </w:p>
        </w:tc>
        <w:tc>
          <w:tcPr>
            <w:tcW w:w="1530" w:type="dxa"/>
          </w:tcPr>
          <w:p w14:paraId="749FBAA3" w14:textId="62CACC04" w:rsidR="00DB08E4" w:rsidRPr="00A16960" w:rsidRDefault="00DB08E4" w:rsidP="04C107CE">
            <w:pPr>
              <w:jc w:val="center"/>
              <w:cnfStyle w:val="000000000000" w:firstRow="0" w:lastRow="0" w:firstColumn="0" w:lastColumn="0" w:oddVBand="0" w:evenVBand="0" w:oddHBand="0" w:evenHBand="0" w:firstRowFirstColumn="0" w:firstRowLastColumn="0" w:lastRowFirstColumn="0" w:lastRowLastColumn="0"/>
              <w:rPr>
                <w:b/>
                <w:bCs/>
              </w:rPr>
            </w:pPr>
            <w:r w:rsidRPr="04C107CE">
              <w:rPr>
                <w:b/>
                <w:bCs/>
              </w:rPr>
              <w:t>Med</w:t>
            </w:r>
            <w:r w:rsidR="7690C966" w:rsidRPr="04C107CE">
              <w:rPr>
                <w:b/>
                <w:bCs/>
              </w:rPr>
              <w:t>ium</w:t>
            </w:r>
          </w:p>
          <w:p w14:paraId="2EC7F41B"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A16960">
              <w:rPr>
                <w:rFonts w:cstheme="minorHAnsi"/>
                <w:b/>
                <w:bCs/>
              </w:rPr>
              <w:t>(primary)</w:t>
            </w:r>
          </w:p>
        </w:tc>
        <w:tc>
          <w:tcPr>
            <w:tcW w:w="3600" w:type="dxa"/>
            <w:vMerge w:val="restart"/>
          </w:tcPr>
          <w:p w14:paraId="47EC7112"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Significant commercial demands drives expansion of space traffic.</w:t>
            </w:r>
          </w:p>
        </w:tc>
      </w:tr>
      <w:tr w:rsidR="00DB08E4" w:rsidRPr="00A16960" w14:paraId="7BA0F822" w14:textId="77777777" w:rsidTr="04C107C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20" w:type="dxa"/>
            <w:vMerge/>
          </w:tcPr>
          <w:p w14:paraId="16CE8213" w14:textId="77777777" w:rsidR="00DB08E4" w:rsidRPr="00A16960" w:rsidRDefault="00DB08E4" w:rsidP="00385283">
            <w:pPr>
              <w:jc w:val="center"/>
              <w:rPr>
                <w:rFonts w:cstheme="minorHAnsi"/>
              </w:rPr>
            </w:pPr>
          </w:p>
        </w:tc>
        <w:tc>
          <w:tcPr>
            <w:tcW w:w="1220" w:type="dxa"/>
            <w:vMerge/>
          </w:tcPr>
          <w:p w14:paraId="0B60D957"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90" w:type="dxa"/>
            <w:vMerge/>
          </w:tcPr>
          <w:p w14:paraId="1D7E8831"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tcPr>
          <w:p w14:paraId="1A3B9260"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High</w:t>
            </w:r>
          </w:p>
          <w:p w14:paraId="7A6B26CB"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6960">
              <w:rPr>
                <w:rFonts w:cstheme="minorHAnsi"/>
              </w:rPr>
              <w:t>(secondary)</w:t>
            </w:r>
          </w:p>
        </w:tc>
        <w:tc>
          <w:tcPr>
            <w:tcW w:w="3600" w:type="dxa"/>
            <w:vMerge/>
          </w:tcPr>
          <w:p w14:paraId="7BBC233E"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DB08E4" w:rsidRPr="00A16960" w14:paraId="6CB41A02" w14:textId="77777777" w:rsidTr="04C107CE">
        <w:trPr>
          <w:trHeight w:val="455"/>
        </w:trPr>
        <w:tc>
          <w:tcPr>
            <w:cnfStyle w:val="001000000000" w:firstRow="0" w:lastRow="0" w:firstColumn="1" w:lastColumn="0" w:oddVBand="0" w:evenVBand="0" w:oddHBand="0" w:evenHBand="0" w:firstRowFirstColumn="0" w:firstRowLastColumn="0" w:lastRowFirstColumn="0" w:lastRowLastColumn="0"/>
            <w:tcW w:w="1920" w:type="dxa"/>
            <w:vMerge w:val="restart"/>
          </w:tcPr>
          <w:p w14:paraId="695C1EDE" w14:textId="77777777" w:rsidR="00DB08E4" w:rsidRPr="00A16960" w:rsidRDefault="00DB08E4" w:rsidP="00385283">
            <w:pPr>
              <w:jc w:val="center"/>
              <w:rPr>
                <w:rFonts w:cstheme="minorHAnsi"/>
              </w:rPr>
            </w:pPr>
          </w:p>
          <w:p w14:paraId="0E1927DB" w14:textId="77777777" w:rsidR="00DB08E4" w:rsidRPr="00A16960" w:rsidRDefault="00DB08E4" w:rsidP="00385283">
            <w:pPr>
              <w:jc w:val="center"/>
              <w:rPr>
                <w:rFonts w:cstheme="minorHAnsi"/>
              </w:rPr>
            </w:pPr>
            <w:r w:rsidRPr="00A16960">
              <w:rPr>
                <w:rFonts w:cstheme="minorHAnsi"/>
              </w:rPr>
              <w:t>SEP 6 M/H:</w:t>
            </w:r>
          </w:p>
          <w:p w14:paraId="761AC40A" w14:textId="77777777" w:rsidR="00DB08E4" w:rsidRPr="00A16960" w:rsidRDefault="00DB08E4" w:rsidP="00385283">
            <w:pPr>
              <w:jc w:val="center"/>
              <w:rPr>
                <w:rFonts w:cstheme="minorHAnsi"/>
              </w:rPr>
            </w:pPr>
            <w:r w:rsidRPr="00A16960">
              <w:rPr>
                <w:rFonts w:cstheme="minorHAnsi"/>
              </w:rPr>
              <w:t>Intensive Space Demand</w:t>
            </w:r>
          </w:p>
        </w:tc>
        <w:tc>
          <w:tcPr>
            <w:tcW w:w="1220" w:type="dxa"/>
            <w:vMerge w:val="restart"/>
          </w:tcPr>
          <w:p w14:paraId="7BDF9868"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High</w:t>
            </w:r>
          </w:p>
        </w:tc>
        <w:tc>
          <w:tcPr>
            <w:tcW w:w="1090" w:type="dxa"/>
            <w:vMerge w:val="restart"/>
          </w:tcPr>
          <w:p w14:paraId="4BE6D9D2"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High</w:t>
            </w:r>
          </w:p>
        </w:tc>
        <w:tc>
          <w:tcPr>
            <w:tcW w:w="1530" w:type="dxa"/>
          </w:tcPr>
          <w:p w14:paraId="723F39DB" w14:textId="6E49C83A" w:rsidR="00DB08E4" w:rsidRPr="00A16960" w:rsidRDefault="00DB08E4" w:rsidP="04C107CE">
            <w:pPr>
              <w:jc w:val="center"/>
              <w:cnfStyle w:val="000000000000" w:firstRow="0" w:lastRow="0" w:firstColumn="0" w:lastColumn="0" w:oddVBand="0" w:evenVBand="0" w:oddHBand="0" w:evenHBand="0" w:firstRowFirstColumn="0" w:firstRowLastColumn="0" w:lastRowFirstColumn="0" w:lastRowLastColumn="0"/>
            </w:pPr>
            <w:r w:rsidRPr="04C107CE">
              <w:t>Med</w:t>
            </w:r>
            <w:r w:rsidR="1CCFFF88" w:rsidRPr="04C107CE">
              <w:t>ium</w:t>
            </w:r>
          </w:p>
          <w:p w14:paraId="7E9B8E53"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(secondary)</w:t>
            </w:r>
          </w:p>
        </w:tc>
        <w:tc>
          <w:tcPr>
            <w:tcW w:w="3600" w:type="dxa"/>
            <w:vMerge w:val="restart"/>
          </w:tcPr>
          <w:p w14:paraId="30B00B73" w14:textId="77777777" w:rsidR="00DB08E4" w:rsidRPr="00A16960" w:rsidRDefault="00DB08E4" w:rsidP="003852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6960">
              <w:rPr>
                <w:rFonts w:cstheme="minorHAnsi"/>
              </w:rPr>
              <w:t>A combination of geopolitical tensions and validation of commercial business cases leads to doubly intensive space demand</w:t>
            </w:r>
          </w:p>
        </w:tc>
      </w:tr>
      <w:tr w:rsidR="00DB08E4" w:rsidRPr="00A16960" w14:paraId="0F8E3289" w14:textId="77777777" w:rsidTr="04C107CE">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920" w:type="dxa"/>
            <w:vMerge/>
          </w:tcPr>
          <w:p w14:paraId="5456B9C2" w14:textId="77777777" w:rsidR="00DB08E4" w:rsidRPr="00A16960" w:rsidRDefault="00DB08E4" w:rsidP="00385283">
            <w:pPr>
              <w:jc w:val="center"/>
              <w:rPr>
                <w:rFonts w:cstheme="minorHAnsi"/>
              </w:rPr>
            </w:pPr>
          </w:p>
        </w:tc>
        <w:tc>
          <w:tcPr>
            <w:tcW w:w="1220" w:type="dxa"/>
            <w:vMerge/>
          </w:tcPr>
          <w:p w14:paraId="1E212B35"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90" w:type="dxa"/>
            <w:vMerge/>
          </w:tcPr>
          <w:p w14:paraId="79836106"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tcPr>
          <w:p w14:paraId="402E1C0A"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6960">
              <w:rPr>
                <w:rFonts w:cstheme="minorHAnsi"/>
                <w:b/>
              </w:rPr>
              <w:t>High</w:t>
            </w:r>
          </w:p>
          <w:p w14:paraId="43F68506"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A16960">
              <w:rPr>
                <w:rFonts w:cstheme="minorHAnsi"/>
                <w:b/>
                <w:bCs/>
              </w:rPr>
              <w:t>(primary)</w:t>
            </w:r>
          </w:p>
        </w:tc>
        <w:tc>
          <w:tcPr>
            <w:tcW w:w="3600" w:type="dxa"/>
            <w:vMerge/>
          </w:tcPr>
          <w:p w14:paraId="635A0567" w14:textId="77777777" w:rsidR="00DB08E4" w:rsidRPr="00A16960" w:rsidRDefault="00DB08E4" w:rsidP="0038528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5DF89815" w14:textId="77777777" w:rsidR="005177C0" w:rsidRDefault="005177C0" w:rsidP="005177C0"/>
    <w:p w14:paraId="2DD95851" w14:textId="77777777" w:rsidR="00AA17F5" w:rsidRDefault="00AA17F5" w:rsidP="00AA17F5">
      <w:r>
        <w:t xml:space="preserve">The Market Demand column describes different levels of traffic for both future large constellations and background traffic. The background traffic can be thought of as a continuation of recent defense, civil, commercial, research, scientific, etc. traffic that does not fall into the category of large constellations. </w:t>
      </w:r>
      <w:r>
        <w:fldChar w:fldCharType="begin"/>
      </w:r>
      <w:r>
        <w:instrText xml:space="preserve"> REF _Ref186468823 \h </w:instrText>
      </w:r>
      <w:r>
        <w:fldChar w:fldCharType="separate"/>
      </w:r>
      <w:r w:rsidRPr="00394CC1">
        <w:t xml:space="preserve">Table </w:t>
      </w:r>
      <w:r>
        <w:rPr>
          <w:noProof/>
        </w:rPr>
        <w:t>4</w:t>
      </w:r>
      <w:r>
        <w:fldChar w:fldCharType="end"/>
      </w:r>
      <w:r>
        <w:t xml:space="preserve"> indicates the constellation and background traffic levels that correspond to the market demand categories.</w:t>
      </w:r>
    </w:p>
    <w:p w14:paraId="061DD7BF" w14:textId="77777777" w:rsidR="00AA17F5" w:rsidRDefault="00AA17F5" w:rsidP="00AA17F5">
      <w:r>
        <w:t xml:space="preserve">The multipliers in the background traffic column are factors used to duplicate that recent traffic into the future. Individual files for these background traffic levels were generated separately and imported into the reference scenarios according to </w:t>
      </w:r>
      <w:r>
        <w:fldChar w:fldCharType="begin"/>
      </w:r>
      <w:r>
        <w:instrText xml:space="preserve"> REF _Ref186468246 \h </w:instrText>
      </w:r>
      <w:r>
        <w:fldChar w:fldCharType="separate"/>
      </w:r>
      <w:r>
        <w:t xml:space="preserve">Table </w:t>
      </w:r>
      <w:r>
        <w:rPr>
          <w:noProof/>
        </w:rPr>
        <w:t>3</w:t>
      </w:r>
      <w:r>
        <w:fldChar w:fldCharType="end"/>
      </w:r>
      <w:r>
        <w:t>.</w:t>
      </w:r>
    </w:p>
    <w:p w14:paraId="41EA7654" w14:textId="77777777" w:rsidR="00AA17F5" w:rsidRPr="00394CC1" w:rsidRDefault="00AA17F5" w:rsidP="00AA17F5">
      <w:pPr>
        <w:pStyle w:val="Caption"/>
        <w:rPr>
          <w:szCs w:val="22"/>
        </w:rPr>
      </w:pPr>
      <w:r w:rsidRPr="00394CC1">
        <w:rPr>
          <w:szCs w:val="22"/>
        </w:rPr>
        <w:t xml:space="preserve">Table </w:t>
      </w:r>
      <w:r w:rsidRPr="00394CC1">
        <w:rPr>
          <w:szCs w:val="22"/>
        </w:rPr>
        <w:fldChar w:fldCharType="begin"/>
      </w:r>
      <w:r w:rsidRPr="00394CC1">
        <w:rPr>
          <w:szCs w:val="22"/>
        </w:rPr>
        <w:instrText xml:space="preserve"> SEQ Table \* ARABIC </w:instrText>
      </w:r>
      <w:r w:rsidRPr="00394CC1">
        <w:rPr>
          <w:szCs w:val="22"/>
        </w:rPr>
        <w:fldChar w:fldCharType="separate"/>
      </w:r>
      <w:r>
        <w:rPr>
          <w:noProof/>
          <w:szCs w:val="22"/>
        </w:rPr>
        <w:t>4</w:t>
      </w:r>
      <w:r w:rsidRPr="00394CC1">
        <w:rPr>
          <w:szCs w:val="22"/>
        </w:rPr>
        <w:fldChar w:fldCharType="end"/>
      </w:r>
      <w:r w:rsidRPr="00394CC1">
        <w:rPr>
          <w:szCs w:val="22"/>
        </w:rPr>
        <w:t>. Market Demand for Space Services (IAC paper</w:t>
      </w:r>
      <w:r>
        <w:rPr>
          <w:szCs w:val="22"/>
        </w:rPr>
        <w:t xml:space="preserve"> [1]</w:t>
      </w:r>
      <w:r w:rsidRPr="00394CC1">
        <w:rPr>
          <w:szCs w:val="22"/>
        </w:rPr>
        <w:t xml:space="preserve"> Table 3)</w:t>
      </w:r>
    </w:p>
    <w:tbl>
      <w:tblPr>
        <w:tblStyle w:val="GridTable4-Accent1"/>
        <w:tblW w:w="9450" w:type="dxa"/>
        <w:tblLayout w:type="fixed"/>
        <w:tblLook w:val="04A0" w:firstRow="1" w:lastRow="0" w:firstColumn="1" w:lastColumn="0" w:noHBand="0" w:noVBand="1"/>
      </w:tblPr>
      <w:tblGrid>
        <w:gridCol w:w="1350"/>
        <w:gridCol w:w="5940"/>
        <w:gridCol w:w="2160"/>
      </w:tblGrid>
      <w:tr w:rsidR="00AA17F5" w:rsidRPr="00394CC1" w14:paraId="120AFBD3" w14:textId="77777777" w:rsidTr="00FC17B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50" w:type="dxa"/>
          </w:tcPr>
          <w:p w14:paraId="5ACA5A58" w14:textId="77777777" w:rsidR="00AA17F5" w:rsidRPr="00394CC1" w:rsidRDefault="00AA17F5" w:rsidP="00FC17B4"/>
        </w:tc>
        <w:tc>
          <w:tcPr>
            <w:tcW w:w="5940" w:type="dxa"/>
          </w:tcPr>
          <w:p w14:paraId="1FF8B60A" w14:textId="77777777" w:rsidR="00AA17F5" w:rsidRPr="00394CC1" w:rsidRDefault="00AA17F5" w:rsidP="00FC17B4">
            <w:pPr>
              <w:cnfStyle w:val="100000000000" w:firstRow="1" w:lastRow="0" w:firstColumn="0" w:lastColumn="0" w:oddVBand="0" w:evenVBand="0" w:oddHBand="0" w:evenHBand="0" w:firstRowFirstColumn="0" w:firstRowLastColumn="0" w:lastRowFirstColumn="0" w:lastRowLastColumn="0"/>
            </w:pPr>
            <w:r w:rsidRPr="00394CC1">
              <w:t>Future Large Constellations</w:t>
            </w:r>
          </w:p>
        </w:tc>
        <w:tc>
          <w:tcPr>
            <w:tcW w:w="2160" w:type="dxa"/>
          </w:tcPr>
          <w:p w14:paraId="236C6FD5" w14:textId="77777777" w:rsidR="00AA17F5" w:rsidRPr="00394CC1" w:rsidRDefault="00AA17F5" w:rsidP="00FC17B4">
            <w:pPr>
              <w:cnfStyle w:val="100000000000" w:firstRow="1" w:lastRow="0" w:firstColumn="0" w:lastColumn="0" w:oddVBand="0" w:evenVBand="0" w:oddHBand="0" w:evenHBand="0" w:firstRowFirstColumn="0" w:firstRowLastColumn="0" w:lastRowFirstColumn="0" w:lastRowLastColumn="0"/>
            </w:pPr>
            <w:r>
              <w:t>Background Traffic</w:t>
            </w:r>
          </w:p>
        </w:tc>
      </w:tr>
      <w:tr w:rsidR="00AA17F5" w:rsidRPr="00394CC1" w14:paraId="6502C391" w14:textId="77777777" w:rsidTr="00FC17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50" w:type="dxa"/>
          </w:tcPr>
          <w:p w14:paraId="4A6B7F08" w14:textId="77777777" w:rsidR="00AA17F5" w:rsidRPr="00394CC1" w:rsidRDefault="00AA17F5" w:rsidP="00FC17B4">
            <w:r w:rsidRPr="00394CC1">
              <w:t>Current</w:t>
            </w:r>
          </w:p>
        </w:tc>
        <w:tc>
          <w:tcPr>
            <w:tcW w:w="5940" w:type="dxa"/>
          </w:tcPr>
          <w:p w14:paraId="18F52449" w14:textId="77777777" w:rsidR="00AA17F5" w:rsidRPr="00394CC1" w:rsidRDefault="00AA17F5" w:rsidP="00FC17B4">
            <w:pPr>
              <w:cnfStyle w:val="000000100000" w:firstRow="0" w:lastRow="0" w:firstColumn="0" w:lastColumn="0" w:oddVBand="0" w:evenVBand="0" w:oddHBand="1" w:evenHBand="0" w:firstRowFirstColumn="0" w:firstRowLastColumn="0" w:lastRowFirstColumn="0" w:lastRowLastColumn="0"/>
            </w:pPr>
            <w:r w:rsidRPr="00394CC1">
              <w:t xml:space="preserve">Existing Large LEO Constellations (LLCs) finish deployment </w:t>
            </w:r>
          </w:p>
        </w:tc>
        <w:tc>
          <w:tcPr>
            <w:tcW w:w="2160" w:type="dxa"/>
          </w:tcPr>
          <w:p w14:paraId="0F7DB7D9" w14:textId="77777777" w:rsidR="00AA17F5" w:rsidRPr="00394CC1" w:rsidRDefault="00AA17F5" w:rsidP="00FC17B4">
            <w:pPr>
              <w:cnfStyle w:val="000000100000" w:firstRow="0" w:lastRow="0" w:firstColumn="0" w:lastColumn="0" w:oddVBand="0" w:evenVBand="0" w:oddHBand="1" w:evenHBand="0" w:firstRowFirstColumn="0" w:firstRowLastColumn="0" w:lastRowFirstColumn="0" w:lastRowLastColumn="0"/>
            </w:pPr>
            <w:r w:rsidRPr="00394CC1">
              <w:t>1x</w:t>
            </w:r>
          </w:p>
        </w:tc>
      </w:tr>
      <w:tr w:rsidR="00AA17F5" w:rsidRPr="00394CC1" w14:paraId="45640A57" w14:textId="77777777" w:rsidTr="00FC17B4">
        <w:trPr>
          <w:trHeight w:val="20"/>
        </w:trPr>
        <w:tc>
          <w:tcPr>
            <w:cnfStyle w:val="001000000000" w:firstRow="0" w:lastRow="0" w:firstColumn="1" w:lastColumn="0" w:oddVBand="0" w:evenVBand="0" w:oddHBand="0" w:evenHBand="0" w:firstRowFirstColumn="0" w:firstRowLastColumn="0" w:lastRowFirstColumn="0" w:lastRowLastColumn="0"/>
            <w:tcW w:w="1350" w:type="dxa"/>
          </w:tcPr>
          <w:p w14:paraId="3615734F" w14:textId="77777777" w:rsidR="00AA17F5" w:rsidRPr="00394CC1" w:rsidRDefault="00AA17F5" w:rsidP="00FC17B4">
            <w:r w:rsidRPr="00394CC1">
              <w:t>Low</w:t>
            </w:r>
          </w:p>
        </w:tc>
        <w:tc>
          <w:tcPr>
            <w:tcW w:w="5940" w:type="dxa"/>
          </w:tcPr>
          <w:p w14:paraId="6FF56B2C" w14:textId="77777777" w:rsidR="00AA17F5" w:rsidRPr="00394CC1" w:rsidRDefault="00AA17F5" w:rsidP="00FC17B4">
            <w:pPr>
              <w:cnfStyle w:val="000000000000" w:firstRow="0" w:lastRow="0" w:firstColumn="0" w:lastColumn="0" w:oddVBand="0" w:evenVBand="0" w:oddHBand="0" w:evenHBand="0" w:firstRowFirstColumn="0" w:firstRowLastColumn="0" w:lastRowFirstColumn="0" w:lastRowLastColumn="0"/>
            </w:pPr>
            <w:r w:rsidRPr="00394CC1">
              <w:t>Only “high” constellations</w:t>
            </w:r>
          </w:p>
        </w:tc>
        <w:tc>
          <w:tcPr>
            <w:tcW w:w="2160" w:type="dxa"/>
          </w:tcPr>
          <w:p w14:paraId="351D7025" w14:textId="77777777" w:rsidR="00AA17F5" w:rsidRPr="00394CC1" w:rsidRDefault="00AA17F5" w:rsidP="00FC17B4">
            <w:pPr>
              <w:cnfStyle w:val="000000000000" w:firstRow="0" w:lastRow="0" w:firstColumn="0" w:lastColumn="0" w:oddVBand="0" w:evenVBand="0" w:oddHBand="0" w:evenHBand="0" w:firstRowFirstColumn="0" w:firstRowLastColumn="0" w:lastRowFirstColumn="0" w:lastRowLastColumn="0"/>
            </w:pPr>
            <w:r w:rsidRPr="00394CC1">
              <w:t>1.5x</w:t>
            </w:r>
          </w:p>
        </w:tc>
      </w:tr>
      <w:tr w:rsidR="00AA17F5" w:rsidRPr="00394CC1" w14:paraId="50DED29B" w14:textId="77777777" w:rsidTr="00FC17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50" w:type="dxa"/>
          </w:tcPr>
          <w:p w14:paraId="29ED8FB6" w14:textId="77777777" w:rsidR="00AA17F5" w:rsidRPr="00394CC1" w:rsidRDefault="00AA17F5" w:rsidP="00FC17B4">
            <w:r w:rsidRPr="00394CC1">
              <w:t>Medium</w:t>
            </w:r>
          </w:p>
        </w:tc>
        <w:tc>
          <w:tcPr>
            <w:tcW w:w="5940" w:type="dxa"/>
          </w:tcPr>
          <w:p w14:paraId="19AF065F" w14:textId="77777777" w:rsidR="00AA17F5" w:rsidRPr="00394CC1" w:rsidRDefault="00AA17F5" w:rsidP="00FC17B4">
            <w:pPr>
              <w:cnfStyle w:val="000000100000" w:firstRow="0" w:lastRow="0" w:firstColumn="0" w:lastColumn="0" w:oddVBand="0" w:evenVBand="0" w:oddHBand="1" w:evenHBand="0" w:firstRowFirstColumn="0" w:firstRowLastColumn="0" w:lastRowFirstColumn="0" w:lastRowLastColumn="0"/>
            </w:pPr>
            <w:r w:rsidRPr="00394CC1">
              <w:t>“high” and “medium” constellations</w:t>
            </w:r>
          </w:p>
        </w:tc>
        <w:tc>
          <w:tcPr>
            <w:tcW w:w="2160" w:type="dxa"/>
          </w:tcPr>
          <w:p w14:paraId="6A942866" w14:textId="77777777" w:rsidR="00AA17F5" w:rsidRPr="00394CC1" w:rsidRDefault="00AA17F5" w:rsidP="00FC17B4">
            <w:pPr>
              <w:cnfStyle w:val="000000100000" w:firstRow="0" w:lastRow="0" w:firstColumn="0" w:lastColumn="0" w:oddVBand="0" w:evenVBand="0" w:oddHBand="1" w:evenHBand="0" w:firstRowFirstColumn="0" w:firstRowLastColumn="0" w:lastRowFirstColumn="0" w:lastRowLastColumn="0"/>
            </w:pPr>
            <w:r w:rsidRPr="00394CC1">
              <w:t>2x</w:t>
            </w:r>
          </w:p>
        </w:tc>
      </w:tr>
      <w:tr w:rsidR="00AA17F5" w:rsidRPr="00394CC1" w14:paraId="3CFDD839" w14:textId="77777777" w:rsidTr="00FC17B4">
        <w:trPr>
          <w:trHeight w:val="20"/>
        </w:trPr>
        <w:tc>
          <w:tcPr>
            <w:cnfStyle w:val="001000000000" w:firstRow="0" w:lastRow="0" w:firstColumn="1" w:lastColumn="0" w:oddVBand="0" w:evenVBand="0" w:oddHBand="0" w:evenHBand="0" w:firstRowFirstColumn="0" w:firstRowLastColumn="0" w:lastRowFirstColumn="0" w:lastRowLastColumn="0"/>
            <w:tcW w:w="1350" w:type="dxa"/>
          </w:tcPr>
          <w:p w14:paraId="0F426053" w14:textId="77777777" w:rsidR="00AA17F5" w:rsidRPr="00394CC1" w:rsidRDefault="00AA17F5" w:rsidP="00FC17B4">
            <w:r w:rsidRPr="00394CC1">
              <w:t>High</w:t>
            </w:r>
          </w:p>
        </w:tc>
        <w:tc>
          <w:tcPr>
            <w:tcW w:w="5940" w:type="dxa"/>
          </w:tcPr>
          <w:p w14:paraId="007605BB" w14:textId="77777777" w:rsidR="00AA17F5" w:rsidRPr="00394CC1" w:rsidRDefault="00AA17F5" w:rsidP="00FC17B4">
            <w:pPr>
              <w:cnfStyle w:val="000000000000" w:firstRow="0" w:lastRow="0" w:firstColumn="0" w:lastColumn="0" w:oddVBand="0" w:evenVBand="0" w:oddHBand="0" w:evenHBand="0" w:firstRowFirstColumn="0" w:firstRowLastColumn="0" w:lastRowFirstColumn="0" w:lastRowLastColumn="0"/>
            </w:pPr>
            <w:r w:rsidRPr="00394CC1">
              <w:t>“high”, “medium”, and “low/plausible” constellations</w:t>
            </w:r>
          </w:p>
        </w:tc>
        <w:tc>
          <w:tcPr>
            <w:tcW w:w="2160" w:type="dxa"/>
          </w:tcPr>
          <w:p w14:paraId="4AC6858A" w14:textId="77777777" w:rsidR="00AA17F5" w:rsidRPr="00394CC1" w:rsidRDefault="00AA17F5" w:rsidP="00FC17B4">
            <w:pPr>
              <w:cnfStyle w:val="000000000000" w:firstRow="0" w:lastRow="0" w:firstColumn="0" w:lastColumn="0" w:oddVBand="0" w:evenVBand="0" w:oddHBand="0" w:evenHBand="0" w:firstRowFirstColumn="0" w:firstRowLastColumn="0" w:lastRowFirstColumn="0" w:lastRowLastColumn="0"/>
            </w:pPr>
            <w:r w:rsidRPr="00394CC1">
              <w:t>3x</w:t>
            </w:r>
          </w:p>
        </w:tc>
      </w:tr>
    </w:tbl>
    <w:p w14:paraId="715CE6E2" w14:textId="77777777" w:rsidR="00AA17F5" w:rsidRDefault="00AA17F5" w:rsidP="00AA17F5"/>
    <w:p w14:paraId="141266B0" w14:textId="46510A40" w:rsidR="00AA17F5" w:rsidRDefault="00AA17F5" w:rsidP="00AA17F5">
      <w:r>
        <w:lastRenderedPageBreak/>
        <w:t xml:space="preserve">The future large constellation traffic populations come from a series of </w:t>
      </w:r>
      <w:r w:rsidR="00A01F3B">
        <w:t xml:space="preserve">Aerospace-produced </w:t>
      </w:r>
      <w:r>
        <w:t>Compilated Master Launch Schedule (CMLS) populations that vary the amount of future constellation traffic significantly.</w:t>
      </w:r>
      <w:r w:rsidR="00606C01">
        <w:t xml:space="preserve"> </w:t>
      </w:r>
      <w:r w:rsidR="005E6F68">
        <w:t>Table 5</w:t>
      </w:r>
      <w:r w:rsidR="00606C01">
        <w:t xml:space="preserve"> is a listing of the CMLS populations that correspond to the SEP traffic levels in those SEPs. </w:t>
      </w:r>
      <w:r w:rsidR="003470F7">
        <w:t xml:space="preserve">Numerous adjustments were made to the process of developing the launch scenarios for each scenario relative to the process described in Reference [1].  It was determined that the method described in Reference [1] </w:t>
      </w:r>
      <w:r w:rsidR="00606C01">
        <w:t xml:space="preserve">alone </w:t>
      </w:r>
      <w:r w:rsidR="003470F7">
        <w:t>produced insufficient differentiation between scenarios and potentially overestimated traffic in most cases</w:t>
      </w:r>
      <w:r>
        <w:t>.</w:t>
      </w:r>
      <w:r w:rsidR="00A01F3B">
        <w:t xml:space="preserve"> Certain constellations </w:t>
      </w:r>
      <w:r w:rsidR="005E6F68">
        <w:t xml:space="preserve">that are assessed to have state-backing </w:t>
      </w:r>
      <w:r w:rsidR="00A01F3B">
        <w:t>are treated explicitly in SEP</w:t>
      </w:r>
      <w:r w:rsidR="005E6F68">
        <w:t>4</w:t>
      </w:r>
      <w:r w:rsidR="00A01F3B">
        <w:t xml:space="preserve"> to reflect </w:t>
      </w:r>
      <w:r w:rsidR="005E6F68">
        <w:t>strategic rivalry-related considerations, but the point system augmentation approach in Reference [1] is not employed.</w:t>
      </w:r>
    </w:p>
    <w:p w14:paraId="04A7D9AD" w14:textId="77777777" w:rsidR="00AA17F5" w:rsidRDefault="00AA17F5" w:rsidP="009B22C5"/>
    <w:p w14:paraId="2F1634DC" w14:textId="77777777" w:rsidR="00AA17F5" w:rsidRDefault="00AA17F5" w:rsidP="009B22C5"/>
    <w:p w14:paraId="6D21341E" w14:textId="77777777" w:rsidR="00AA17F5" w:rsidRDefault="00AA17F5" w:rsidP="009B22C5"/>
    <w:p w14:paraId="3EA28DA5" w14:textId="37C7B7C2" w:rsidR="005E6F68" w:rsidRDefault="009F1FD1" w:rsidP="005E6F68">
      <w:pPr>
        <w:pStyle w:val="Caption"/>
        <w:keepNext/>
      </w:pPr>
      <w:r>
        <w:t xml:space="preserve">Table </w:t>
      </w:r>
      <w:r w:rsidR="005E6F68">
        <w:t>5</w:t>
      </w:r>
      <w:r>
        <w:t>. Mapping of Space Environment Pathway to Compilated Master Launch Schedule (CMLS)</w:t>
      </w:r>
    </w:p>
    <w:tbl>
      <w:tblPr>
        <w:tblStyle w:val="GridTable4-Accent1"/>
        <w:tblW w:w="2880" w:type="pct"/>
        <w:tblLook w:val="04A0" w:firstRow="1" w:lastRow="0" w:firstColumn="1" w:lastColumn="0" w:noHBand="0" w:noVBand="1"/>
      </w:tblPr>
      <w:tblGrid>
        <w:gridCol w:w="3553"/>
        <w:gridCol w:w="1833"/>
      </w:tblGrid>
      <w:tr w:rsidR="005E6F68" w:rsidRPr="005343B0" w14:paraId="5637B1B7" w14:textId="77777777" w:rsidTr="06BF9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pct"/>
          </w:tcPr>
          <w:p w14:paraId="5DC420A5" w14:textId="77777777" w:rsidR="005E6F68" w:rsidRPr="005343B0" w:rsidRDefault="005E6F68" w:rsidP="00FC17B4">
            <w:pPr>
              <w:rPr>
                <w:b w:val="0"/>
                <w:bCs w:val="0"/>
              </w:rPr>
            </w:pPr>
            <w:r w:rsidRPr="005343B0">
              <w:rPr>
                <w:b w:val="0"/>
                <w:bCs w:val="0"/>
              </w:rPr>
              <w:t>Space Environment Pathway</w:t>
            </w:r>
          </w:p>
        </w:tc>
        <w:tc>
          <w:tcPr>
            <w:tcW w:w="1702" w:type="pct"/>
          </w:tcPr>
          <w:p w14:paraId="4825338E" w14:textId="169C2181" w:rsidR="005E6F68" w:rsidRPr="005343B0" w:rsidRDefault="005E6F68" w:rsidP="00FC17B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Future Ops</w:t>
            </w:r>
            <w:r w:rsidR="580F143B">
              <w:rPr>
                <w:b w:val="0"/>
                <w:bCs w:val="0"/>
              </w:rPr>
              <w:t xml:space="preserve"> (Total)</w:t>
            </w:r>
          </w:p>
        </w:tc>
      </w:tr>
      <w:tr w:rsidR="005E6F68" w14:paraId="07A686E0" w14:textId="77777777" w:rsidTr="06BF9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pct"/>
          </w:tcPr>
          <w:p w14:paraId="31A99F3C" w14:textId="0A67202E" w:rsidR="005E6F68" w:rsidRDefault="005E6F68" w:rsidP="00FC17B4">
            <w:r>
              <w:t>SEP6</w:t>
            </w:r>
          </w:p>
        </w:tc>
        <w:tc>
          <w:tcPr>
            <w:tcW w:w="1702" w:type="pct"/>
          </w:tcPr>
          <w:p w14:paraId="534E8DE6" w14:textId="319B4765" w:rsidR="005E6F68" w:rsidRDefault="005E6F68" w:rsidP="00FC17B4">
            <w:pPr>
              <w:cnfStyle w:val="000000100000" w:firstRow="0" w:lastRow="0" w:firstColumn="0" w:lastColumn="0" w:oddVBand="0" w:evenVBand="0" w:oddHBand="1" w:evenHBand="0" w:firstRowFirstColumn="0" w:firstRowLastColumn="0" w:lastRowFirstColumn="0" w:lastRowLastColumn="0"/>
            </w:pPr>
            <w:r>
              <w:t>460K</w:t>
            </w:r>
          </w:p>
        </w:tc>
      </w:tr>
      <w:tr w:rsidR="005E6F68" w14:paraId="4AC91E0B" w14:textId="77777777" w:rsidTr="06BF9597">
        <w:tc>
          <w:tcPr>
            <w:cnfStyle w:val="001000000000" w:firstRow="0" w:lastRow="0" w:firstColumn="1" w:lastColumn="0" w:oddVBand="0" w:evenVBand="0" w:oddHBand="0" w:evenHBand="0" w:firstRowFirstColumn="0" w:firstRowLastColumn="0" w:lastRowFirstColumn="0" w:lastRowLastColumn="0"/>
            <w:tcW w:w="3298" w:type="pct"/>
          </w:tcPr>
          <w:p w14:paraId="1A90FC72" w14:textId="5B4CED86" w:rsidR="005E6F68" w:rsidRDefault="005E6F68" w:rsidP="00FC17B4">
            <w:r>
              <w:t>SEP5</w:t>
            </w:r>
          </w:p>
        </w:tc>
        <w:tc>
          <w:tcPr>
            <w:tcW w:w="1702" w:type="pct"/>
          </w:tcPr>
          <w:p w14:paraId="47315650" w14:textId="47FFBDE9" w:rsidR="005E6F68" w:rsidRDefault="005E6F68" w:rsidP="00FC17B4">
            <w:pPr>
              <w:cnfStyle w:val="000000000000" w:firstRow="0" w:lastRow="0" w:firstColumn="0" w:lastColumn="0" w:oddVBand="0" w:evenVBand="0" w:oddHBand="0" w:evenHBand="0" w:firstRowFirstColumn="0" w:firstRowLastColumn="0" w:lastRowFirstColumn="0" w:lastRowLastColumn="0"/>
            </w:pPr>
            <w:r>
              <w:t>385K</w:t>
            </w:r>
          </w:p>
        </w:tc>
      </w:tr>
      <w:tr w:rsidR="005E6F68" w14:paraId="053254DA" w14:textId="77777777" w:rsidTr="06BF9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pct"/>
          </w:tcPr>
          <w:p w14:paraId="209263D0" w14:textId="67CAEE81" w:rsidR="005E6F68" w:rsidRDefault="005E6F68" w:rsidP="00FC17B4">
            <w:r>
              <w:t>SEP4</w:t>
            </w:r>
          </w:p>
        </w:tc>
        <w:tc>
          <w:tcPr>
            <w:tcW w:w="1702" w:type="pct"/>
          </w:tcPr>
          <w:p w14:paraId="2B0BF7E8" w14:textId="7351C9EB" w:rsidR="005E6F68" w:rsidRDefault="005E6F68" w:rsidP="00FC17B4">
            <w:pPr>
              <w:cnfStyle w:val="000000100000" w:firstRow="0" w:lastRow="0" w:firstColumn="0" w:lastColumn="0" w:oddVBand="0" w:evenVBand="0" w:oddHBand="1" w:evenHBand="0" w:firstRowFirstColumn="0" w:firstRowLastColumn="0" w:lastRowFirstColumn="0" w:lastRowLastColumn="0"/>
            </w:pPr>
            <w:r>
              <w:t xml:space="preserve">210K </w:t>
            </w:r>
          </w:p>
        </w:tc>
      </w:tr>
      <w:tr w:rsidR="005E6F68" w14:paraId="725855A5" w14:textId="77777777" w:rsidTr="06BF9597">
        <w:tc>
          <w:tcPr>
            <w:cnfStyle w:val="001000000000" w:firstRow="0" w:lastRow="0" w:firstColumn="1" w:lastColumn="0" w:oddVBand="0" w:evenVBand="0" w:oddHBand="0" w:evenHBand="0" w:firstRowFirstColumn="0" w:firstRowLastColumn="0" w:lastRowFirstColumn="0" w:lastRowLastColumn="0"/>
            <w:tcW w:w="3298" w:type="pct"/>
          </w:tcPr>
          <w:p w14:paraId="76EDF34D" w14:textId="785C202A" w:rsidR="005E6F68" w:rsidRDefault="005E6F68" w:rsidP="00FC17B4">
            <w:r>
              <w:t>SEP3</w:t>
            </w:r>
          </w:p>
        </w:tc>
        <w:tc>
          <w:tcPr>
            <w:tcW w:w="1702" w:type="pct"/>
          </w:tcPr>
          <w:p w14:paraId="219BD573" w14:textId="1BEBF561" w:rsidR="005E6F68" w:rsidRDefault="005E6F68" w:rsidP="00FC17B4">
            <w:pPr>
              <w:cnfStyle w:val="000000000000" w:firstRow="0" w:lastRow="0" w:firstColumn="0" w:lastColumn="0" w:oddVBand="0" w:evenVBand="0" w:oddHBand="0" w:evenHBand="0" w:firstRowFirstColumn="0" w:firstRowLastColumn="0" w:lastRowFirstColumn="0" w:lastRowLastColumn="0"/>
            </w:pPr>
            <w:r>
              <w:t>126K</w:t>
            </w:r>
          </w:p>
        </w:tc>
      </w:tr>
      <w:tr w:rsidR="005E6F68" w14:paraId="2FA32378" w14:textId="77777777" w:rsidTr="06BF9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pct"/>
          </w:tcPr>
          <w:p w14:paraId="41DA95F9" w14:textId="46F86058" w:rsidR="005E6F68" w:rsidRDefault="005E6F68" w:rsidP="00FC17B4">
            <w:r>
              <w:t>SEP2</w:t>
            </w:r>
          </w:p>
        </w:tc>
        <w:tc>
          <w:tcPr>
            <w:tcW w:w="1702" w:type="pct"/>
          </w:tcPr>
          <w:p w14:paraId="79B85509" w14:textId="317F7B2E" w:rsidR="005E6F68" w:rsidRDefault="005E6F68" w:rsidP="00FC17B4">
            <w:pPr>
              <w:pStyle w:val="x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13K</w:t>
            </w:r>
          </w:p>
        </w:tc>
      </w:tr>
      <w:tr w:rsidR="005E6F68" w14:paraId="3342B9B7" w14:textId="77777777" w:rsidTr="06BF9597">
        <w:tc>
          <w:tcPr>
            <w:cnfStyle w:val="001000000000" w:firstRow="0" w:lastRow="0" w:firstColumn="1" w:lastColumn="0" w:oddVBand="0" w:evenVBand="0" w:oddHBand="0" w:evenHBand="0" w:firstRowFirstColumn="0" w:firstRowLastColumn="0" w:lastRowFirstColumn="0" w:lastRowLastColumn="0"/>
            <w:tcW w:w="3298" w:type="pct"/>
          </w:tcPr>
          <w:p w14:paraId="20948D56" w14:textId="40A6D371" w:rsidR="005E6F68" w:rsidRDefault="005E6F68" w:rsidP="00FC17B4">
            <w:r>
              <w:t>SEP1</w:t>
            </w:r>
          </w:p>
        </w:tc>
        <w:tc>
          <w:tcPr>
            <w:tcW w:w="1702" w:type="pct"/>
          </w:tcPr>
          <w:p w14:paraId="7DFECE71" w14:textId="7F721EBC" w:rsidR="005E6F68" w:rsidRDefault="005E6F68" w:rsidP="00FC17B4">
            <w:pPr>
              <w:pStyle w:val="x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0K</w:t>
            </w:r>
          </w:p>
        </w:tc>
      </w:tr>
    </w:tbl>
    <w:p w14:paraId="0A513E00" w14:textId="77777777" w:rsidR="005E6F68" w:rsidRDefault="005E6F68" w:rsidP="009B22C5"/>
    <w:p w14:paraId="7F7DF0E2" w14:textId="1002B126" w:rsidR="002C08DF" w:rsidRPr="002C08DF" w:rsidRDefault="00EB0952" w:rsidP="002C08DF">
      <w:r>
        <w:t xml:space="preserve">Beyond that, there are 5 levels of traffic with the names given in the table, which combine the market and non-market demand inputs given to those pathways. Also shown is a rough number of future large constellation operational satellites that are maintained in those populations. </w:t>
      </w:r>
      <w:r w:rsidR="002C08DF">
        <w:t xml:space="preserve">The </w:t>
      </w:r>
      <w:r w:rsidR="002E5C89">
        <w:t>remaining SEPs are described in reverse order, beginning with the largest projection and then describing how this projection is reduced in the smaller cases.</w:t>
      </w:r>
    </w:p>
    <w:p w14:paraId="34331702" w14:textId="654E2C10" w:rsidR="006A451C" w:rsidRDefault="002C08DF" w:rsidP="00376538">
      <w:pPr>
        <w:spacing w:line="257" w:lineRule="auto"/>
      </w:pPr>
      <w:r>
        <w:rPr>
          <w:rFonts w:ascii="Calibri" w:eastAsia="Calibri" w:hAnsi="Calibri" w:cs="Calibri"/>
        </w:rPr>
        <w:t xml:space="preserve">SEP6 uses an </w:t>
      </w:r>
      <w:r w:rsidR="00EA3658">
        <w:rPr>
          <w:rFonts w:ascii="Calibri" w:eastAsia="Calibri" w:hAnsi="Calibri" w:cs="Calibri"/>
        </w:rPr>
        <w:t xml:space="preserve">optimistic </w:t>
      </w:r>
      <w:r w:rsidR="009E568F">
        <w:rPr>
          <w:rFonts w:ascii="Calibri" w:eastAsia="Calibri" w:hAnsi="Calibri" w:cs="Calibri"/>
        </w:rPr>
        <w:t>projection</w:t>
      </w:r>
      <w:r w:rsidR="009E568F" w:rsidRPr="6BE987E1">
        <w:rPr>
          <w:rFonts w:ascii="Calibri" w:eastAsia="Calibri" w:hAnsi="Calibri" w:cs="Calibri"/>
        </w:rPr>
        <w:t xml:space="preserve"> </w:t>
      </w:r>
      <w:r>
        <w:rPr>
          <w:rFonts w:ascii="Calibri" w:eastAsia="Calibri" w:hAnsi="Calibri" w:cs="Calibri"/>
        </w:rPr>
        <w:t xml:space="preserve">that includes approximately </w:t>
      </w:r>
      <w:r>
        <w:t xml:space="preserve">460,000 satellites sourced from FCC or ITU filings, with CLEF ratings of high, medium, or low. </w:t>
      </w:r>
      <w:r w:rsidR="001E5B02">
        <w:t>The CLEF methodology</w:t>
      </w:r>
      <w:r w:rsidR="001E5B02" w:rsidRPr="001E5B02">
        <w:t xml:space="preserve"> </w:t>
      </w:r>
      <w:r w:rsidR="001E5B02">
        <w:t>is described in Reference [1] and assesses 1) Constellation Deployment Status, 2) Financial Resources/Stability, 3) Legal &amp; Regulatory Status, and 4) Business History for the constellation operator</w:t>
      </w:r>
      <w:r w:rsidR="006A451C">
        <w:t xml:space="preserve">. </w:t>
      </w:r>
      <w:r>
        <w:t>These satellites are distributed across 349 unique orbital shells, i.e., each having unique combination of inclination and altitude.</w:t>
      </w:r>
      <w:r w:rsidR="002E5C89">
        <w:t xml:space="preserve"> </w:t>
      </w:r>
    </w:p>
    <w:p w14:paraId="7241FA39" w14:textId="62078C92" w:rsidR="007E650F" w:rsidRDefault="002E5C89" w:rsidP="007E650F">
      <w:pPr>
        <w:spacing w:line="257" w:lineRule="auto"/>
      </w:pPr>
      <w:r>
        <w:t>To g</w:t>
      </w:r>
      <w:r w:rsidR="66EC598C">
        <w:t xml:space="preserve">enerate the </w:t>
      </w:r>
      <w:r>
        <w:t>demand for this project, we used prior Aerospace analysis of existing large constellation FCC filings and added ITU data focused primarily on shells having 1,000 or more satellites.</w:t>
      </w:r>
      <w:r w:rsidR="00376538">
        <w:t xml:space="preserve"> Our initial analysis of ITU filings identified approximately 2.2 million potential satellites, which was deduplicated to ~1.6 million potential satellites, following the methodology in Reference [1]. This was still such a large number, that </w:t>
      </w:r>
      <w:r w:rsidR="004A10DC">
        <w:t xml:space="preserve">we decided </w:t>
      </w:r>
      <w:r w:rsidR="007E6B4E">
        <w:t>to focus</w:t>
      </w:r>
      <w:r w:rsidR="00376538">
        <w:t xml:space="preserve"> our efforts mainly on filings having 1,000 or more satellites</w:t>
      </w:r>
      <w:r w:rsidR="004A10DC">
        <w:t xml:space="preserve"> in a shell</w:t>
      </w:r>
      <w:r w:rsidR="00376538">
        <w:t xml:space="preserve">. </w:t>
      </w:r>
      <w:r w:rsidR="004A10DC">
        <w:t>We rated these constellations using the Constellation Likelihood Evaluation Framework (CLEF) methodology from Reference [1]</w:t>
      </w:r>
      <w:r w:rsidR="00C502E0">
        <w:t xml:space="preserve"> which assesses Constellation Deployment Status, Financial Resources/Stability, Legal &amp; Regulatory Status, and Business History</w:t>
      </w:r>
      <w:r w:rsidR="004A10DC">
        <w:t xml:space="preserve"> </w:t>
      </w:r>
      <w:r w:rsidR="00C502E0">
        <w:t xml:space="preserve">for the constellation operator. We </w:t>
      </w:r>
      <w:r w:rsidR="00C502E0">
        <w:lastRenderedPageBreak/>
        <w:t xml:space="preserve">then </w:t>
      </w:r>
      <w:r w:rsidR="007E6B4E">
        <w:t>attempted</w:t>
      </w:r>
      <w:r w:rsidR="004A10DC">
        <w:t xml:space="preserve"> to match satellites</w:t>
      </w:r>
      <w:r w:rsidR="007E6B4E">
        <w:t xml:space="preserve"> with </w:t>
      </w:r>
      <w:r w:rsidR="00376538">
        <w:t>current and forecasted available launch vehicles</w:t>
      </w:r>
      <w:r w:rsidR="007E6B4E">
        <w:t xml:space="preserve">. Based on this analysis, we determined that approximately </w:t>
      </w:r>
      <w:r w:rsidR="00376538">
        <w:t xml:space="preserve">530,000 satellites, including satellites already accounted for in FCC filings, needed to be considered in our forecast. However, due to time </w:t>
      </w:r>
      <w:r w:rsidR="007E6B4E">
        <w:t xml:space="preserve">and resource </w:t>
      </w:r>
      <w:r w:rsidR="00376538">
        <w:t>constraints</w:t>
      </w:r>
      <w:r w:rsidR="007E6B4E">
        <w:t xml:space="preserve">, the optimistic scenario features </w:t>
      </w:r>
      <w:r w:rsidR="00376538">
        <w:t xml:space="preserve">~460,000 </w:t>
      </w:r>
      <w:r w:rsidR="007E6B4E">
        <w:t>satellites</w:t>
      </w:r>
      <w:r w:rsidR="00C502E0">
        <w:t xml:space="preserve"> and</w:t>
      </w:r>
      <w:r w:rsidR="007E650F">
        <w:t xml:space="preserve"> excludes approximately 74,000 satellites from constellations larger than 1,000 satellites per shell </w:t>
      </w:r>
      <w:r w:rsidR="00AC1AE1">
        <w:t xml:space="preserve">that would otherwise qualify. </w:t>
      </w:r>
      <w:r w:rsidR="007E650F">
        <w:t xml:space="preserve">Given considerable uncertainty about future large constellation traffic, it is not clear that the comprehensive approach would yield a higher fidelity forecast than the version employed in the draft data release. </w:t>
      </w:r>
    </w:p>
    <w:p w14:paraId="6829606E" w14:textId="77777777" w:rsidR="007E650F" w:rsidRDefault="007E650F" w:rsidP="007E650F">
      <w:r>
        <w:t>The most notable ITU filing with an assessed high CLEF total and greater than 1,000 satellites that is missing from the forecast is OneWeb’s L7A filing of 4,608 satellites. Other notable ITU filings with assessed medium CLEF totals and greater than 1,000 satellites that are missing from the forecast include:</w:t>
      </w:r>
    </w:p>
    <w:p w14:paraId="1665423E" w14:textId="77777777" w:rsidR="007E650F" w:rsidRDefault="007E650F" w:rsidP="007E650F">
      <w:pPr>
        <w:pStyle w:val="ListParagraph"/>
        <w:numPr>
          <w:ilvl w:val="0"/>
          <w:numId w:val="31"/>
        </w:numPr>
      </w:pPr>
      <w:r>
        <w:t>Spire Global’s LEMUR-2-3 filing of 1,792 satellites</w:t>
      </w:r>
    </w:p>
    <w:p w14:paraId="45AAF5AD" w14:textId="77777777" w:rsidR="007E650F" w:rsidRDefault="007E650F" w:rsidP="007E650F">
      <w:pPr>
        <w:pStyle w:val="ListParagraph"/>
        <w:numPr>
          <w:ilvl w:val="0"/>
          <w:numId w:val="31"/>
        </w:numPr>
      </w:pPr>
      <w:r>
        <w:t>Telesat’s TELSTAR-LEO-V-2 filing of 1,671 satellites</w:t>
      </w:r>
    </w:p>
    <w:p w14:paraId="4A9FCDAE" w14:textId="77777777" w:rsidR="007E650F" w:rsidRDefault="007E650F" w:rsidP="007E650F">
      <w:pPr>
        <w:pStyle w:val="ListParagraph"/>
        <w:numPr>
          <w:ilvl w:val="0"/>
          <w:numId w:val="31"/>
        </w:numPr>
      </w:pPr>
      <w:r>
        <w:t>Eutelsat’s F-SAT-NG-13 filing of 1,728 satellites</w:t>
      </w:r>
    </w:p>
    <w:p w14:paraId="6FA27243" w14:textId="77777777" w:rsidR="007E650F" w:rsidRDefault="007E650F" w:rsidP="007E650F">
      <w:pPr>
        <w:pStyle w:val="ListParagraph"/>
        <w:numPr>
          <w:ilvl w:val="0"/>
          <w:numId w:val="31"/>
        </w:numPr>
      </w:pPr>
      <w:r>
        <w:t>Eutelsat’s F-SAT-NG-16 filing of 1,336 satellites</w:t>
      </w:r>
    </w:p>
    <w:p w14:paraId="46065D50" w14:textId="77777777" w:rsidR="007E650F" w:rsidRDefault="007E650F" w:rsidP="007E650F">
      <w:pPr>
        <w:pStyle w:val="ListParagraph"/>
        <w:numPr>
          <w:ilvl w:val="0"/>
          <w:numId w:val="31"/>
        </w:numPr>
      </w:pPr>
      <w:r>
        <w:t>Eutelsat’s F-SAT-NG-11 filing of 1,107 satellites</w:t>
      </w:r>
    </w:p>
    <w:p w14:paraId="7D36B255" w14:textId="77777777" w:rsidR="007E650F" w:rsidRDefault="007E650F" w:rsidP="007E650F">
      <w:pPr>
        <w:pStyle w:val="ListParagraph"/>
        <w:numPr>
          <w:ilvl w:val="0"/>
          <w:numId w:val="31"/>
        </w:numPr>
      </w:pPr>
      <w:r>
        <w:t>HISPASAT’s HISPASAT-LEO-BB-1 filing of 1,600 satellites</w:t>
      </w:r>
    </w:p>
    <w:p w14:paraId="366452C7" w14:textId="77777777" w:rsidR="007E650F" w:rsidRDefault="007E650F" w:rsidP="007E650F">
      <w:pPr>
        <w:pStyle w:val="ListParagraph"/>
        <w:numPr>
          <w:ilvl w:val="0"/>
          <w:numId w:val="31"/>
        </w:numPr>
      </w:pPr>
      <w:r>
        <w:t>HISPASAT’s HISPASAT-LEO-NB filing of 1,160 satellites</w:t>
      </w:r>
    </w:p>
    <w:p w14:paraId="41C86559" w14:textId="77777777" w:rsidR="007E650F" w:rsidRDefault="007E650F" w:rsidP="007E650F">
      <w:pPr>
        <w:pStyle w:val="ListParagraph"/>
        <w:numPr>
          <w:ilvl w:val="0"/>
          <w:numId w:val="31"/>
        </w:numPr>
      </w:pPr>
      <w:r>
        <w:t>LYNK Global’s USASAT-NGSO-10 filing of 5,110 satellites</w:t>
      </w:r>
    </w:p>
    <w:p w14:paraId="3FE4E4FE" w14:textId="77777777" w:rsidR="007E650F" w:rsidRDefault="007E650F" w:rsidP="007E650F">
      <w:pPr>
        <w:pStyle w:val="ListParagraph"/>
        <w:numPr>
          <w:ilvl w:val="0"/>
          <w:numId w:val="31"/>
        </w:numPr>
      </w:pPr>
      <w:r>
        <w:t>China Transport Telecom &amp; Information Center’s MOTS 1 filing of 4,366 satellites</w:t>
      </w:r>
    </w:p>
    <w:p w14:paraId="4B31C00F" w14:textId="77777777" w:rsidR="007E650F" w:rsidRDefault="007E650F" w:rsidP="007E650F">
      <w:pPr>
        <w:pStyle w:val="ListParagraph"/>
        <w:numPr>
          <w:ilvl w:val="0"/>
          <w:numId w:val="31"/>
        </w:numPr>
      </w:pPr>
      <w:r>
        <w:t>China Transport Telecom &amp; Information Center’s MOTS 2 filing of 4,510 satellites</w:t>
      </w:r>
    </w:p>
    <w:p w14:paraId="4EA1ECD8" w14:textId="77777777" w:rsidR="007E650F" w:rsidRDefault="007E650F" w:rsidP="007E650F">
      <w:pPr>
        <w:pStyle w:val="ListParagraph"/>
        <w:numPr>
          <w:ilvl w:val="0"/>
          <w:numId w:val="31"/>
        </w:numPr>
      </w:pPr>
      <w:r>
        <w:t>China Satellite Network Group’s CSN-L7 filing of 3,600 satellites</w:t>
      </w:r>
    </w:p>
    <w:p w14:paraId="3507FBCD" w14:textId="77777777" w:rsidR="007E650F" w:rsidRDefault="007E650F" w:rsidP="007E650F">
      <w:pPr>
        <w:pStyle w:val="ListParagraph"/>
        <w:numPr>
          <w:ilvl w:val="0"/>
          <w:numId w:val="31"/>
        </w:numPr>
      </w:pPr>
      <w:r>
        <w:t>China Satellite Network Group’s NT-1 filing of 3,600 satellites</w:t>
      </w:r>
    </w:p>
    <w:p w14:paraId="0E53BF71" w14:textId="77777777" w:rsidR="007E650F" w:rsidRDefault="007E650F" w:rsidP="007E650F">
      <w:pPr>
        <w:pStyle w:val="ListParagraph"/>
        <w:numPr>
          <w:ilvl w:val="0"/>
          <w:numId w:val="31"/>
        </w:numPr>
      </w:pPr>
      <w:r>
        <w:t>Airbus Defense &amp; Space’s AST-NG-NC-CL3 filing of 2,784 satellites</w:t>
      </w:r>
    </w:p>
    <w:p w14:paraId="3DE40EF8" w14:textId="77777777" w:rsidR="007E650F" w:rsidRDefault="007E650F" w:rsidP="007E650F">
      <w:pPr>
        <w:pStyle w:val="ListParagraph"/>
        <w:numPr>
          <w:ilvl w:val="0"/>
          <w:numId w:val="31"/>
        </w:numPr>
      </w:pPr>
      <w:r>
        <w:t>Airbus Defense &amp; Space’s VHF-ADS filing of 2,252 satellites</w:t>
      </w:r>
    </w:p>
    <w:p w14:paraId="711F0D6B" w14:textId="77777777" w:rsidR="007E650F" w:rsidRDefault="007E650F" w:rsidP="007E650F">
      <w:pPr>
        <w:pStyle w:val="ListParagraph"/>
        <w:numPr>
          <w:ilvl w:val="0"/>
          <w:numId w:val="31"/>
        </w:numPr>
      </w:pPr>
      <w:r>
        <w:t>Hughes Network System’s D-LEG1-1 filing of 1,385 satellites</w:t>
      </w:r>
    </w:p>
    <w:p w14:paraId="4F52AD18" w14:textId="77777777" w:rsidR="007E650F" w:rsidRDefault="007E650F" w:rsidP="007E650F">
      <w:pPr>
        <w:pStyle w:val="ListParagraph"/>
        <w:numPr>
          <w:ilvl w:val="0"/>
          <w:numId w:val="31"/>
        </w:numPr>
      </w:pPr>
      <w:r>
        <w:t>Hughes Network System’s D-LEG1-2 filing of 1,694 satellites</w:t>
      </w:r>
    </w:p>
    <w:p w14:paraId="31C748DD" w14:textId="77777777" w:rsidR="007E650F" w:rsidRDefault="007E650F" w:rsidP="007E650F">
      <w:pPr>
        <w:pStyle w:val="ListParagraph"/>
        <w:numPr>
          <w:ilvl w:val="0"/>
          <w:numId w:val="31"/>
        </w:numPr>
      </w:pPr>
      <w:r>
        <w:t>Hughes Network System’s D-LEG1-3 filing of 1,385satellites</w:t>
      </w:r>
    </w:p>
    <w:p w14:paraId="45430347" w14:textId="77777777" w:rsidR="007E650F" w:rsidRDefault="007E650F" w:rsidP="007E650F">
      <w:pPr>
        <w:pStyle w:val="ListParagraph"/>
        <w:numPr>
          <w:ilvl w:val="0"/>
          <w:numId w:val="31"/>
        </w:numPr>
      </w:pPr>
      <w:r>
        <w:t>Hughes Network System’s ENGSO LEO-2 filing of 1,440 satellites</w:t>
      </w:r>
    </w:p>
    <w:p w14:paraId="4663C87E" w14:textId="1F8FDA72" w:rsidR="007E650F" w:rsidRDefault="00AC1AE1" w:rsidP="00AC1AE1">
      <w:r>
        <w:t>SEP5</w:t>
      </w:r>
      <w:r w:rsidR="009E568F">
        <w:t xml:space="preserve"> </w:t>
      </w:r>
      <w:r w:rsidR="00FC5FAA">
        <w:t>includes those satellites that had a CLEF value of medium or high but not low</w:t>
      </w:r>
      <w:r w:rsidR="00A01F3B">
        <w:t>.</w:t>
      </w:r>
    </w:p>
    <w:p w14:paraId="6EBF2DC6" w14:textId="667A81A5" w:rsidR="00AC1AE1" w:rsidRPr="002A6F96" w:rsidRDefault="00AC1AE1" w:rsidP="00AC1AE1">
      <w:pPr>
        <w:spacing w:line="257" w:lineRule="auto"/>
      </w:pPr>
      <w:r>
        <w:t xml:space="preserve">SEP4 </w:t>
      </w:r>
      <w:r w:rsidR="008F2701">
        <w:t>reduces the number of satellites being launched by assuming that most constellations would only partially deploy. SEP4 assumed roughly about half of the full size of the constellations, with some exceptions for constellation already being deployed, or with known launch contracts. We also fully deployed selected constellations for nation state actors such as Russia and China.</w:t>
      </w:r>
    </w:p>
    <w:p w14:paraId="667DB462" w14:textId="1D5DA03A" w:rsidR="002C08DF" w:rsidRPr="00E008C0" w:rsidRDefault="00AC1AE1" w:rsidP="00AC1AE1">
      <w:pPr>
        <w:spacing w:line="257" w:lineRule="auto"/>
      </w:pPr>
      <w:r>
        <w:t xml:space="preserve">SEP3 </w:t>
      </w:r>
      <w:r w:rsidR="00A04A32">
        <w:t xml:space="preserve">further </w:t>
      </w:r>
      <w:r>
        <w:t>reduce</w:t>
      </w:r>
      <w:r w:rsidR="00A04A32">
        <w:t>s</w:t>
      </w:r>
      <w:r>
        <w:t xml:space="preserve"> the partially deployed constellations further to around 25 percent.</w:t>
      </w:r>
    </w:p>
    <w:p w14:paraId="7D154A47" w14:textId="38FB0D46" w:rsidR="005E6F68" w:rsidRDefault="00EB0952" w:rsidP="00A01F3B">
      <w:r>
        <w:t xml:space="preserve">SEP2 uses a </w:t>
      </w:r>
      <w:r w:rsidR="009E568F">
        <w:t>p</w:t>
      </w:r>
      <w:r>
        <w:t>essimistic traffic</w:t>
      </w:r>
      <w:r w:rsidR="00A01F3B">
        <w:t xml:space="preserve"> </w:t>
      </w:r>
      <w:r w:rsidR="009E568F">
        <w:t>projection</w:t>
      </w:r>
      <w:r w:rsidR="00A01F3B">
        <w:rPr>
          <w:rFonts w:ascii="Calibri" w:eastAsia="Calibri" w:hAnsi="Calibri" w:cs="Calibri"/>
        </w:rPr>
        <w:t xml:space="preserve"> that </w:t>
      </w:r>
      <w:r w:rsidR="00B25CED">
        <w:t>essentially includes only constellations that are already being deployed or have confirmed launch contracts. We also included selected Russian and Chinese constellations in SEP2.</w:t>
      </w:r>
    </w:p>
    <w:p w14:paraId="52E9BDD1" w14:textId="773CA67E" w:rsidR="00EC1119" w:rsidRDefault="005E6F68" w:rsidP="00EC1119">
      <w:r>
        <w:t xml:space="preserve">SEP1 is the “No Future Launch” pathway, and therefor contains no future launch traffic, indicated by Ok in Table 5. </w:t>
      </w:r>
    </w:p>
    <w:p w14:paraId="6FCC81D4" w14:textId="77777777" w:rsidR="005E6F68" w:rsidRDefault="005E6F68" w:rsidP="00EC1119"/>
    <w:p w14:paraId="65196267" w14:textId="03EABFCE" w:rsidR="00692EDA" w:rsidRDefault="00062929" w:rsidP="00582F4E">
      <w:pPr>
        <w:pStyle w:val="Heading2"/>
      </w:pPr>
      <w:r>
        <w:t>Mission Phase Modeling</w:t>
      </w:r>
    </w:p>
    <w:p w14:paraId="196E1681" w14:textId="7095FFDD" w:rsidR="00062929" w:rsidRDefault="00D06E49" w:rsidP="00062929">
      <w:r>
        <w:t>The reference scenario data schema</w:t>
      </w:r>
      <w:r w:rsidR="00834CFD">
        <w:t xml:space="preserve"> approach</w:t>
      </w:r>
      <w:r w:rsidR="00F4312E">
        <w:t>es</w:t>
      </w:r>
      <w:r w:rsidR="00834CFD">
        <w:t xml:space="preserve"> different mission phases by </w:t>
      </w:r>
      <w:r w:rsidR="00615051">
        <w:t>using a different entry for each phase of a single mission.</w:t>
      </w:r>
      <w:r w:rsidR="00BB6A79">
        <w:t xml:space="preserve"> If a mission has five distinct mission phases in different orbits with different behavioral assumptions, then there will be five unique entries in the data files</w:t>
      </w:r>
      <w:r w:rsidR="00AA5052">
        <w:t xml:space="preserve"> each with a unique object ID.</w:t>
      </w:r>
    </w:p>
    <w:p w14:paraId="3A6D923D" w14:textId="451EEA0A" w:rsidR="00244850" w:rsidRDefault="00615051" w:rsidP="00062929">
      <w:r>
        <w:t xml:space="preserve">Presently, </w:t>
      </w:r>
      <w:r w:rsidR="00570B6D" w:rsidRPr="0034557B">
        <w:rPr>
          <w:b/>
          <w:bCs/>
        </w:rPr>
        <w:t xml:space="preserve">all mission phases prior to satellite operations, which would include launch, ascent, commissioning, etc., are not modeled, and instead </w:t>
      </w:r>
      <w:r w:rsidR="00C91AB1" w:rsidRPr="0034557B">
        <w:rPr>
          <w:b/>
          <w:bCs/>
        </w:rPr>
        <w:t>objects are added instantaneously at the start of mission operations</w:t>
      </w:r>
      <w:r w:rsidR="00C91AB1">
        <w:t xml:space="preserve">. </w:t>
      </w:r>
      <w:r w:rsidR="00244850">
        <w:t xml:space="preserve">Constellation satellites are distributed in mean anomaly and right ascension of the ascending node, but are currently NOT maintained </w:t>
      </w:r>
      <w:r w:rsidR="00801BEA">
        <w:t>in operational orbital planes</w:t>
      </w:r>
      <w:r w:rsidR="00244850">
        <w:t xml:space="preserve">. </w:t>
      </w:r>
      <w:r w:rsidR="00801BEA">
        <w:t xml:space="preserve">For applications requiring precise modeling of constellation spacecraft, these orbits should be derived directly from FCC and/or ITU filings or other sources. </w:t>
      </w:r>
      <w:r w:rsidR="00C91AB1">
        <w:t>Depending on the</w:t>
      </w:r>
      <w:r w:rsidR="0037789F">
        <w:t xml:space="preserve"> type of launch vehicle assumed, upper stage rocket body hardware may also be added to the population at the time of the launch in a disposal orbit. </w:t>
      </w:r>
    </w:p>
    <w:p w14:paraId="27783AD4" w14:textId="35B0CABB" w:rsidR="00CA7C9A" w:rsidRDefault="008478DF" w:rsidP="00062929">
      <w:r>
        <w:t xml:space="preserve">If enough operator detail is provided, </w:t>
      </w:r>
      <w:r w:rsidR="00DF5C91">
        <w:t>the pre-operations phases may be added i</w:t>
      </w:r>
      <w:r>
        <w:t xml:space="preserve">n future iterations of the reference scenarios, </w:t>
      </w:r>
      <w:r w:rsidR="00136FD9">
        <w:t xml:space="preserve">each phase with its own entry into the data file. A single mission object </w:t>
      </w:r>
      <w:r w:rsidR="00CA7C9A">
        <w:t>is then defined by linking e</w:t>
      </w:r>
      <w:r w:rsidR="00136FD9">
        <w:t xml:space="preserve">ach phase </w:t>
      </w:r>
      <w:r w:rsidR="00CA7C9A">
        <w:t xml:space="preserve">by the </w:t>
      </w:r>
      <w:r w:rsidR="00136FD9">
        <w:t>parent ID</w:t>
      </w:r>
      <w:r w:rsidR="00CA7C9A">
        <w:t xml:space="preserve"> column</w:t>
      </w:r>
      <w:r w:rsidR="00244850">
        <w:t xml:space="preserve">. </w:t>
      </w:r>
      <w:r w:rsidR="00D268CE">
        <w:t xml:space="preserve">For example, </w:t>
      </w:r>
      <w:r w:rsidR="00202AA4">
        <w:t xml:space="preserve">a single constellation satellite </w:t>
      </w:r>
      <w:r w:rsidR="00057AFE">
        <w:t xml:space="preserve">may be deployed into a staging orbit below the operational orbit to perform </w:t>
      </w:r>
      <w:r w:rsidR="001B0B93">
        <w:t xml:space="preserve">checkout and </w:t>
      </w:r>
      <w:r w:rsidR="00057AFE">
        <w:t xml:space="preserve">commissioning for 30 days. </w:t>
      </w:r>
      <w:r w:rsidR="0072637E">
        <w:t xml:space="preserve">This would be an object entry with start and end epoch separated by 30 days, and all assumptions about behaviors would be specified for that phase. </w:t>
      </w:r>
      <w:r w:rsidR="00135562">
        <w:t>Once the satellite moves to its operational orbit, it is replaced with a new entry with a new ID, but linked back to the previous phase using the parent ID</w:t>
      </w:r>
      <w:r w:rsidR="009F7E3D">
        <w:t xml:space="preserve"> field. This method would continue into any other phases the satellite may have, including alternate operations</w:t>
      </w:r>
      <w:r w:rsidR="00B10A7E">
        <w:t xml:space="preserve"> and</w:t>
      </w:r>
      <w:r w:rsidR="009F7E3D">
        <w:t xml:space="preserve"> post-mission disposal</w:t>
      </w:r>
      <w:r w:rsidR="00B10A7E">
        <w:t>.</w:t>
      </w:r>
    </w:p>
    <w:p w14:paraId="34191C30" w14:textId="632C736E" w:rsidR="00B10A7E" w:rsidRPr="00062929" w:rsidRDefault="00B10A7E" w:rsidP="0034557B">
      <w:r>
        <w:t xml:space="preserve">It is assumed the transition between these phases is instantaneous, and the only options for </w:t>
      </w:r>
      <w:r w:rsidR="00160253">
        <w:t xml:space="preserve">the trajectory during each phase is either to do stationkeeping or simply drift </w:t>
      </w:r>
      <w:r w:rsidR="00DE3409">
        <w:t xml:space="preserve">along with perturbations and drag. Future versions could include specifications for low transfer orbits or low thrust trajectories </w:t>
      </w:r>
      <w:r w:rsidR="00F4312E">
        <w:t>that transition from one orbit to another over a prescribed duration.</w:t>
      </w:r>
    </w:p>
    <w:p w14:paraId="41D295AA" w14:textId="1E4F5916" w:rsidR="007526FE" w:rsidRDefault="006B1F8F" w:rsidP="00582F4E">
      <w:pPr>
        <w:pStyle w:val="Heading2"/>
      </w:pPr>
      <w:r>
        <w:t>Levels of Space Sustainability Effort</w:t>
      </w:r>
    </w:p>
    <w:p w14:paraId="33993451" w14:textId="39EE8543" w:rsidR="00E37B7E" w:rsidRDefault="006B1F8F" w:rsidP="006B1F8F">
      <w:r>
        <w:t xml:space="preserve">The final </w:t>
      </w:r>
      <w:r w:rsidR="001C1D40">
        <w:t xml:space="preserve">column in </w:t>
      </w:r>
      <w:r w:rsidR="00467121">
        <w:fldChar w:fldCharType="begin"/>
      </w:r>
      <w:r w:rsidR="00467121">
        <w:instrText xml:space="preserve"> REF _Ref186468246 \h </w:instrText>
      </w:r>
      <w:r w:rsidR="00467121">
        <w:fldChar w:fldCharType="separate"/>
      </w:r>
      <w:r w:rsidR="002232BB">
        <w:t xml:space="preserve">Table </w:t>
      </w:r>
      <w:r w:rsidR="002232BB">
        <w:rPr>
          <w:noProof/>
        </w:rPr>
        <w:t>3</w:t>
      </w:r>
      <w:r w:rsidR="00467121">
        <w:fldChar w:fldCharType="end"/>
      </w:r>
      <w:r w:rsidR="00467121">
        <w:t xml:space="preserve"> that we must deal with is the level of sustainability effort. The detailed description of these levels is shown in </w:t>
      </w:r>
      <w:r w:rsidR="005E6F68">
        <w:t>Table 6</w:t>
      </w:r>
      <w:r w:rsidR="00467121">
        <w:t xml:space="preserve">. </w:t>
      </w:r>
      <w:r w:rsidR="00B43370">
        <w:t>The following sections will walk through details of some of these rows individually.</w:t>
      </w:r>
    </w:p>
    <w:p w14:paraId="68146752" w14:textId="0BED8F25" w:rsidR="006B1F8F" w:rsidRDefault="00B43370" w:rsidP="006B1F8F">
      <w:r>
        <w:t xml:space="preserve">A few </w:t>
      </w:r>
      <w:r w:rsidR="00E37B7E">
        <w:t xml:space="preserve">notes on </w:t>
      </w:r>
      <w:r>
        <w:t xml:space="preserve">the rows </w:t>
      </w:r>
      <w:r w:rsidR="00E37B7E">
        <w:t>do not need a detailed d</w:t>
      </w:r>
      <w:r>
        <w:t>iscuss</w:t>
      </w:r>
      <w:r w:rsidR="00E37B7E">
        <w:t>ion:</w:t>
      </w:r>
    </w:p>
    <w:p w14:paraId="353A10A2" w14:textId="11369ED9" w:rsidR="00B91E3A" w:rsidRDefault="00B91E3A" w:rsidP="00E37B7E">
      <w:pPr>
        <w:pStyle w:val="ListParagraph"/>
        <w:numPr>
          <w:ilvl w:val="0"/>
          <w:numId w:val="3"/>
        </w:numPr>
      </w:pPr>
      <w:r>
        <w:t xml:space="preserve">Under Collision Avoidance, all sustainability categories assume “No active maneuver collision avoidance (COLA) failures”. This assumption means when an operational, maneuverable satellite should be modeled as 100% successful when performing COLA maneuvers to avoid trackable objects. This does not have any </w:t>
      </w:r>
      <w:r w:rsidR="6A1022E0">
        <w:t>e</w:t>
      </w:r>
      <w:r>
        <w:t>ffect on the fields in these data files.</w:t>
      </w:r>
    </w:p>
    <w:p w14:paraId="18FE3C21" w14:textId="443FF12E" w:rsidR="002216FC" w:rsidRDefault="002216FC" w:rsidP="002216FC">
      <w:pPr>
        <w:pStyle w:val="ListParagraph"/>
        <w:numPr>
          <w:ilvl w:val="0"/>
          <w:numId w:val="3"/>
        </w:numPr>
      </w:pPr>
      <w:r>
        <w:t xml:space="preserve">Medium and High levels include adoption of the Space Safety Coalition (SSC) Rules of the Road. This does not have any </w:t>
      </w:r>
      <w:r w:rsidR="10491A25">
        <w:t>e</w:t>
      </w:r>
      <w:r>
        <w:t>ffect on the fields in these data files.</w:t>
      </w:r>
    </w:p>
    <w:p w14:paraId="07891783" w14:textId="2B14F6F0" w:rsidR="00E37B7E" w:rsidRDefault="00E37B7E" w:rsidP="00E37B7E">
      <w:pPr>
        <w:pStyle w:val="ListParagraph"/>
        <w:numPr>
          <w:ilvl w:val="0"/>
          <w:numId w:val="3"/>
        </w:numPr>
      </w:pPr>
      <w:r>
        <w:t xml:space="preserve">The spacecraft shielding value is fixed at 1cm for all level. This assumption is </w:t>
      </w:r>
      <w:r w:rsidR="00ED331B">
        <w:t xml:space="preserve">relevant for modeling </w:t>
      </w:r>
      <w:r w:rsidR="008434A5">
        <w:t>collisions</w:t>
      </w:r>
      <w:r w:rsidR="00ED331B">
        <w:t xml:space="preserve"> </w:t>
      </w:r>
      <w:r w:rsidR="008434A5">
        <w:t>with</w:t>
      </w:r>
      <w:r w:rsidR="00ED331B">
        <w:t xml:space="preserve"> objects smaller than that threshold but does not have any </w:t>
      </w:r>
      <w:r w:rsidR="6FB262C4">
        <w:t>e</w:t>
      </w:r>
      <w:r w:rsidR="00ED331B">
        <w:t>ffect on the fields in these data files.</w:t>
      </w:r>
    </w:p>
    <w:p w14:paraId="442E3091" w14:textId="6B986B69" w:rsidR="00ED331B" w:rsidRDefault="008434A5" w:rsidP="00E37B7E">
      <w:pPr>
        <w:pStyle w:val="ListParagraph"/>
        <w:numPr>
          <w:ilvl w:val="0"/>
          <w:numId w:val="3"/>
        </w:numPr>
      </w:pPr>
      <w:r>
        <w:lastRenderedPageBreak/>
        <w:t xml:space="preserve">The </w:t>
      </w:r>
      <w:r w:rsidR="007A0984">
        <w:t>“</w:t>
      </w:r>
      <w:r>
        <w:t>SSA – trackable object size</w:t>
      </w:r>
      <w:r w:rsidR="007A0984">
        <w:t>” row</w:t>
      </w:r>
      <w:r>
        <w:t xml:space="preserve"> similarly has no bearing on the object fields in the</w:t>
      </w:r>
      <w:r w:rsidR="007A0984">
        <w:t xml:space="preserve"> reference scenario</w:t>
      </w:r>
      <w:r>
        <w:t xml:space="preserve"> files. However, these values vary by SEP and should be accounted for in collision modeling.</w:t>
      </w:r>
    </w:p>
    <w:p w14:paraId="0C42CED3" w14:textId="77777777" w:rsidR="00B91E3A" w:rsidRDefault="00B91E3A" w:rsidP="00B91E3A">
      <w:pPr>
        <w:ind w:left="360"/>
      </w:pPr>
    </w:p>
    <w:p w14:paraId="27B02092" w14:textId="77777777" w:rsidR="007526FE" w:rsidRDefault="007526FE" w:rsidP="00262F3C">
      <w:pPr>
        <w:sectPr w:rsidR="007526FE" w:rsidSect="00262F3C">
          <w:pgSz w:w="12240" w:h="15840"/>
          <w:pgMar w:top="1440" w:right="1440" w:bottom="1440" w:left="1440" w:header="720" w:footer="720" w:gutter="0"/>
          <w:cols w:space="720"/>
          <w:docGrid w:linePitch="360"/>
        </w:sectPr>
      </w:pPr>
    </w:p>
    <w:p w14:paraId="2ADE5B41" w14:textId="27DF1572" w:rsidR="00262F3C" w:rsidRDefault="00262F3C" w:rsidP="00262F3C">
      <w:pPr>
        <w:pStyle w:val="Caption"/>
        <w:keepNext/>
      </w:pPr>
      <w:bookmarkStart w:id="241" w:name="_Ref186469573"/>
      <w:r>
        <w:lastRenderedPageBreak/>
        <w:t xml:space="preserve">Table </w:t>
      </w:r>
      <w:bookmarkEnd w:id="241"/>
      <w:r w:rsidR="005E6F68">
        <w:t>6</w:t>
      </w:r>
      <w:r>
        <w:t xml:space="preserve">. </w:t>
      </w:r>
      <w:r w:rsidRPr="002F1EA8">
        <w:t>Levels of Space Sustainability Effort</w:t>
      </w:r>
      <w:r>
        <w:t xml:space="preserve"> (IAC paper [1] Table 6)</w:t>
      </w:r>
    </w:p>
    <w:tbl>
      <w:tblPr>
        <w:tblStyle w:val="GridTable5Dark-Accent1"/>
        <w:tblW w:w="12960" w:type="dxa"/>
        <w:tblLayout w:type="fixed"/>
        <w:tblLook w:val="04A0" w:firstRow="1" w:lastRow="0" w:firstColumn="1" w:lastColumn="0" w:noHBand="0" w:noVBand="1"/>
      </w:tblPr>
      <w:tblGrid>
        <w:gridCol w:w="2592"/>
        <w:gridCol w:w="2592"/>
        <w:gridCol w:w="2592"/>
        <w:gridCol w:w="2592"/>
        <w:gridCol w:w="2592"/>
      </w:tblGrid>
      <w:tr w:rsidR="00262F3C" w:rsidRPr="006574F6" w14:paraId="778C3C6E" w14:textId="77777777" w:rsidTr="00FA79AE">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tcPr>
          <w:p w14:paraId="2F5FA927" w14:textId="77777777" w:rsidR="00262F3C" w:rsidRPr="00BD606A" w:rsidRDefault="00262F3C" w:rsidP="00385283">
            <w:pPr>
              <w:jc w:val="center"/>
              <w:rPr>
                <w:b w:val="0"/>
                <w:bCs w:val="0"/>
              </w:rPr>
            </w:pPr>
            <w:r w:rsidRPr="00BD606A">
              <w:t>Sustainability Category</w:t>
            </w:r>
          </w:p>
        </w:tc>
        <w:tc>
          <w:tcPr>
            <w:tcW w:w="2592" w:type="dxa"/>
          </w:tcPr>
          <w:p w14:paraId="03E8FD29" w14:textId="77777777" w:rsidR="00262F3C"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Current</w:t>
            </w:r>
          </w:p>
          <w:p w14:paraId="1C44C605"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(Current behaviour)</w:t>
            </w:r>
          </w:p>
        </w:tc>
        <w:tc>
          <w:tcPr>
            <w:tcW w:w="2592" w:type="dxa"/>
          </w:tcPr>
          <w:p w14:paraId="156D632B"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Low</w:t>
            </w:r>
          </w:p>
          <w:p w14:paraId="208228B0"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(Current trend)</w:t>
            </w:r>
          </w:p>
        </w:tc>
        <w:tc>
          <w:tcPr>
            <w:tcW w:w="2592" w:type="dxa"/>
          </w:tcPr>
          <w:p w14:paraId="3C5FA707"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Medium</w:t>
            </w:r>
          </w:p>
          <w:p w14:paraId="3C978F22"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(Improving trend)</w:t>
            </w:r>
          </w:p>
        </w:tc>
        <w:tc>
          <w:tcPr>
            <w:tcW w:w="2592" w:type="dxa"/>
          </w:tcPr>
          <w:p w14:paraId="1D5AF228"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High</w:t>
            </w:r>
          </w:p>
          <w:p w14:paraId="4508A419" w14:textId="77777777" w:rsidR="00262F3C" w:rsidRPr="00BD606A" w:rsidRDefault="00262F3C" w:rsidP="00385283">
            <w:pPr>
              <w:jc w:val="center"/>
              <w:cnfStyle w:val="100000000000" w:firstRow="1" w:lastRow="0" w:firstColumn="0" w:lastColumn="0" w:oddVBand="0" w:evenVBand="0" w:oddHBand="0" w:evenHBand="0" w:firstRowFirstColumn="0" w:firstRowLastColumn="0" w:lastRowFirstColumn="0" w:lastRowLastColumn="0"/>
              <w:rPr>
                <w:b w:val="0"/>
                <w:bCs w:val="0"/>
              </w:rPr>
            </w:pPr>
            <w:r w:rsidRPr="00BD606A">
              <w:t>(Best practices)</w:t>
            </w:r>
          </w:p>
        </w:tc>
      </w:tr>
      <w:tr w:rsidR="00262F3C" w:rsidRPr="006574F6" w14:paraId="4CBD6573" w14:textId="77777777" w:rsidTr="00FA79A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592" w:type="dxa"/>
          </w:tcPr>
          <w:p w14:paraId="59F730A2" w14:textId="77777777" w:rsidR="00262F3C" w:rsidRPr="00BD606A" w:rsidRDefault="00262F3C" w:rsidP="00385283">
            <w:pPr>
              <w:spacing w:line="360" w:lineRule="auto"/>
              <w:rPr>
                <w:sz w:val="19"/>
                <w:szCs w:val="19"/>
              </w:rPr>
            </w:pPr>
            <w:r w:rsidRPr="00BD606A">
              <w:rPr>
                <w:sz w:val="19"/>
                <w:szCs w:val="19"/>
              </w:rPr>
              <w:t>Collision Avoidance</w:t>
            </w:r>
          </w:p>
        </w:tc>
        <w:tc>
          <w:tcPr>
            <w:tcW w:w="2592" w:type="dxa"/>
          </w:tcPr>
          <w:p w14:paraId="7B11AD9C" w14:textId="25DB4A21"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No Active Man. Collision Avoidance (COLA) failures</w:t>
            </w:r>
          </w:p>
          <w:p w14:paraId="66139809"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703E360D" w14:textId="0BFD78F9"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Probability of Collision (Pc)</w:t>
            </w:r>
            <w:r w:rsidR="00A0175E" w:rsidRPr="00A0175E">
              <w:rPr>
                <w:sz w:val="19"/>
                <w:szCs w:val="19"/>
              </w:rPr>
              <w:t xml:space="preserve"> </w:t>
            </w:r>
            <w:r w:rsidRPr="00A0175E">
              <w:rPr>
                <w:sz w:val="19"/>
                <w:szCs w:val="19"/>
              </w:rPr>
              <w:t>Threshold: 1e-4</w:t>
            </w:r>
          </w:p>
          <w:p w14:paraId="124B817B"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1DAC7EA5"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Post-Maneuver Risk Mitigation Reduction: 1.5 Order of Magnitude (OoM)</w:t>
            </w:r>
          </w:p>
        </w:tc>
        <w:tc>
          <w:tcPr>
            <w:tcW w:w="2592" w:type="dxa"/>
          </w:tcPr>
          <w:p w14:paraId="7D834566"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No Active Man. COLA failures</w:t>
            </w:r>
          </w:p>
          <w:p w14:paraId="70860775"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0290DB9C"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300A4282"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Pc Threshold: 1e-4</w:t>
            </w:r>
          </w:p>
          <w:p w14:paraId="2B1DEB2A"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0B4ECD83"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14A630CC"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Post-Maneuver Risk Mitigation Reduction: 1.5 OoM</w:t>
            </w:r>
          </w:p>
          <w:p w14:paraId="46AAC518"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tc>
        <w:tc>
          <w:tcPr>
            <w:tcW w:w="2592" w:type="dxa"/>
          </w:tcPr>
          <w:p w14:paraId="20581265"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No Active Man. COLA failures</w:t>
            </w:r>
          </w:p>
          <w:p w14:paraId="43D511A6"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5128DD61"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6DC67D03" w14:textId="6012ED5C"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Pc Threshold: 1e-5</w:t>
            </w:r>
          </w:p>
          <w:p w14:paraId="4C5DA827"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29E8CF7F"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72B6D180" w14:textId="4008BA88"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Post-Maneuver Risk Mitigation Reduction: 1.5 OoM</w:t>
            </w:r>
          </w:p>
          <w:p w14:paraId="66669F0E"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6A900D9D" w14:textId="60112268" w:rsidR="00262F3C" w:rsidRPr="002243A6"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2243A6">
              <w:rPr>
                <w:sz w:val="19"/>
                <w:szCs w:val="19"/>
              </w:rPr>
              <w:t xml:space="preserve">New sats &gt; 400 km can do CA </w:t>
            </w:r>
            <w:sdt>
              <w:sdtPr>
                <w:rPr>
                  <w:rFonts w:eastAsia="Times New Roman"/>
                  <w:sz w:val="19"/>
                  <w:szCs w:val="19"/>
                  <w:lang w:eastAsia="en-GB"/>
                </w:rPr>
                <w:id w:val="1683930363"/>
                <w:citation/>
              </w:sdtPr>
              <w:sdtContent>
                <w:r w:rsidRPr="002243A6">
                  <w:rPr>
                    <w:rFonts w:eastAsia="Times New Roman"/>
                    <w:sz w:val="19"/>
                    <w:szCs w:val="19"/>
                    <w:lang w:eastAsia="en-GB"/>
                  </w:rPr>
                  <w:fldChar w:fldCharType="begin"/>
                </w:r>
                <w:r w:rsidRPr="002243A6">
                  <w:rPr>
                    <w:rFonts w:eastAsia="Times New Roman"/>
                    <w:sz w:val="19"/>
                    <w:szCs w:val="19"/>
                    <w:lang w:eastAsia="en-GB"/>
                  </w:rPr>
                  <w:instrText xml:space="preserve">CITATION Spa241 \p "pp. 12, sec. 5.c" \l 1033 </w:instrText>
                </w:r>
                <w:r w:rsidRPr="002243A6">
                  <w:rPr>
                    <w:rFonts w:eastAsia="Times New Roman"/>
                    <w:sz w:val="19"/>
                    <w:szCs w:val="19"/>
                    <w:lang w:eastAsia="en-GB"/>
                  </w:rPr>
                  <w:fldChar w:fldCharType="separate"/>
                </w:r>
                <w:r w:rsidR="002232BB" w:rsidRPr="00DE3B99">
                  <w:rPr>
                    <w:rFonts w:eastAsia="Times New Roman"/>
                    <w:noProof/>
                    <w:sz w:val="19"/>
                    <w:szCs w:val="19"/>
                    <w:lang w:eastAsia="en-GB"/>
                  </w:rPr>
                  <w:t>[1, pp. pp. 12, sec. 5.c]</w:t>
                </w:r>
                <w:r w:rsidRPr="002243A6">
                  <w:rPr>
                    <w:rFonts w:eastAsia="Times New Roman"/>
                    <w:sz w:val="19"/>
                    <w:szCs w:val="19"/>
                    <w:lang w:eastAsia="en-GB"/>
                  </w:rPr>
                  <w:fldChar w:fldCharType="end"/>
                </w:r>
              </w:sdtContent>
            </w:sdt>
          </w:p>
          <w:p w14:paraId="78317533" w14:textId="77777777" w:rsidR="00A0175E" w:rsidRPr="00C90096" w:rsidRDefault="00A0175E"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olor w:val="7030A0"/>
                <w:sz w:val="19"/>
                <w:szCs w:val="19"/>
                <w:lang w:eastAsia="en-GB"/>
              </w:rPr>
            </w:pPr>
          </w:p>
          <w:p w14:paraId="33673274" w14:textId="0C61D949"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r w:rsidRPr="00D71C35">
              <w:rPr>
                <w:rFonts w:eastAsia="Times New Roman"/>
                <w:sz w:val="19"/>
                <w:szCs w:val="19"/>
                <w:lang w:eastAsia="en-GB"/>
              </w:rPr>
              <w:t xml:space="preserve">Space Safety Coalition (SSC) Rules of the Road </w:t>
            </w:r>
            <w:sdt>
              <w:sdtPr>
                <w:rPr>
                  <w:rFonts w:eastAsia="Times New Roman"/>
                  <w:sz w:val="19"/>
                  <w:szCs w:val="19"/>
                  <w:lang w:eastAsia="en-GB"/>
                </w:rPr>
                <w:id w:val="-1975517503"/>
                <w:citation/>
              </w:sdtPr>
              <w:sdtContent>
                <w:r w:rsidRPr="00D71C35">
                  <w:rPr>
                    <w:rFonts w:eastAsia="Times New Roman"/>
                    <w:sz w:val="19"/>
                    <w:szCs w:val="19"/>
                    <w:lang w:eastAsia="en-GB"/>
                  </w:rPr>
                  <w:fldChar w:fldCharType="begin"/>
                </w:r>
                <w:r w:rsidRPr="00D71C35">
                  <w:rPr>
                    <w:rFonts w:eastAsia="Times New Roman"/>
                    <w:sz w:val="19"/>
                    <w:szCs w:val="19"/>
                    <w:lang w:eastAsia="en-GB"/>
                  </w:rPr>
                  <w:instrText xml:space="preserve">CITATION Spa241 \p "15-17, sec. 8" \l 1033 </w:instrText>
                </w:r>
                <w:r w:rsidRPr="00D71C35">
                  <w:rPr>
                    <w:rFonts w:eastAsia="Times New Roman"/>
                    <w:sz w:val="19"/>
                    <w:szCs w:val="19"/>
                    <w:lang w:eastAsia="en-GB"/>
                  </w:rPr>
                  <w:fldChar w:fldCharType="separate"/>
                </w:r>
                <w:r w:rsidR="002232BB" w:rsidRPr="00DE3B99">
                  <w:rPr>
                    <w:rFonts w:eastAsia="Times New Roman"/>
                    <w:noProof/>
                    <w:sz w:val="19"/>
                    <w:szCs w:val="19"/>
                    <w:lang w:eastAsia="en-GB"/>
                  </w:rPr>
                  <w:t>[1, pp. 15-17, sec. 8]</w:t>
                </w:r>
                <w:r w:rsidRPr="00D71C35">
                  <w:rPr>
                    <w:rFonts w:eastAsia="Times New Roman"/>
                    <w:sz w:val="19"/>
                    <w:szCs w:val="19"/>
                    <w:lang w:eastAsia="en-GB"/>
                  </w:rPr>
                  <w:fldChar w:fldCharType="end"/>
                </w:r>
              </w:sdtContent>
            </w:sdt>
          </w:p>
        </w:tc>
        <w:tc>
          <w:tcPr>
            <w:tcW w:w="2592" w:type="dxa"/>
          </w:tcPr>
          <w:p w14:paraId="19074DA1" w14:textId="77777777"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No Active Man. COLA failures</w:t>
            </w:r>
          </w:p>
          <w:p w14:paraId="2C7BC808"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0D6AEEFC"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4839E9E3" w14:textId="23B5B845"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Pc Threshold: 1e-5</w:t>
            </w:r>
          </w:p>
          <w:p w14:paraId="065EB4DD"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00E8D670"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70CE7F7B" w14:textId="7A4D41F9" w:rsidR="00262F3C" w:rsidRPr="00A0175E"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Post-Maneuver Risk Mitigation Reduction: 1.5 OoM</w:t>
            </w:r>
          </w:p>
          <w:p w14:paraId="19029156" w14:textId="77777777" w:rsidR="00A0175E" w:rsidRPr="00A0175E" w:rsidRDefault="00A0175E" w:rsidP="00A0175E">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641522C4" w14:textId="20D96F68" w:rsidR="00262F3C" w:rsidRPr="002243A6" w:rsidRDefault="00262F3C" w:rsidP="00557B47">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2243A6">
              <w:rPr>
                <w:sz w:val="19"/>
                <w:szCs w:val="19"/>
              </w:rPr>
              <w:t xml:space="preserve">New sats &gt; 400 km can do CA </w:t>
            </w:r>
            <w:sdt>
              <w:sdtPr>
                <w:rPr>
                  <w:rFonts w:eastAsia="Times New Roman"/>
                  <w:sz w:val="19"/>
                  <w:szCs w:val="19"/>
                  <w:lang w:eastAsia="en-GB"/>
                </w:rPr>
                <w:id w:val="155578591"/>
                <w:citation/>
              </w:sdtPr>
              <w:sdtContent>
                <w:r w:rsidRPr="002243A6">
                  <w:rPr>
                    <w:rFonts w:eastAsia="Times New Roman"/>
                    <w:sz w:val="19"/>
                    <w:szCs w:val="19"/>
                    <w:lang w:eastAsia="en-GB"/>
                  </w:rPr>
                  <w:fldChar w:fldCharType="begin"/>
                </w:r>
                <w:r w:rsidRPr="002243A6">
                  <w:rPr>
                    <w:rFonts w:eastAsia="Times New Roman"/>
                    <w:sz w:val="19"/>
                    <w:szCs w:val="19"/>
                    <w:lang w:eastAsia="en-GB"/>
                  </w:rPr>
                  <w:instrText xml:space="preserve">CITATION Spa241 \p "pp. 12, sec. 5.c" \l 1033 </w:instrText>
                </w:r>
                <w:r w:rsidRPr="002243A6">
                  <w:rPr>
                    <w:rFonts w:eastAsia="Times New Roman"/>
                    <w:sz w:val="19"/>
                    <w:szCs w:val="19"/>
                    <w:lang w:eastAsia="en-GB"/>
                  </w:rPr>
                  <w:fldChar w:fldCharType="separate"/>
                </w:r>
                <w:r w:rsidR="002232BB" w:rsidRPr="00DE3B99">
                  <w:rPr>
                    <w:rFonts w:eastAsia="Times New Roman"/>
                    <w:noProof/>
                    <w:sz w:val="19"/>
                    <w:szCs w:val="19"/>
                    <w:lang w:eastAsia="en-GB"/>
                  </w:rPr>
                  <w:t>[1, pp. pp. 12, sec. 5.c]</w:t>
                </w:r>
                <w:r w:rsidRPr="002243A6">
                  <w:rPr>
                    <w:rFonts w:eastAsia="Times New Roman"/>
                    <w:sz w:val="19"/>
                    <w:szCs w:val="19"/>
                    <w:lang w:eastAsia="en-GB"/>
                  </w:rPr>
                  <w:fldChar w:fldCharType="end"/>
                </w:r>
              </w:sdtContent>
            </w:sdt>
          </w:p>
          <w:p w14:paraId="61A66013" w14:textId="77777777" w:rsidR="00A0175E" w:rsidRPr="00C90096" w:rsidRDefault="00A0175E"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olor w:val="7030A0"/>
                <w:sz w:val="19"/>
                <w:szCs w:val="19"/>
                <w:lang w:eastAsia="en-GB"/>
              </w:rPr>
            </w:pPr>
          </w:p>
          <w:p w14:paraId="21EA165F" w14:textId="5093B0DD" w:rsidR="00557B47" w:rsidRPr="00D71C35" w:rsidRDefault="00262F3C" w:rsidP="00557B47">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r w:rsidRPr="00D71C35">
              <w:rPr>
                <w:rFonts w:eastAsia="Times New Roman"/>
                <w:sz w:val="19"/>
                <w:szCs w:val="19"/>
                <w:lang w:eastAsia="en-GB"/>
              </w:rPr>
              <w:t xml:space="preserve">SSC Rules of the Road </w:t>
            </w:r>
            <w:sdt>
              <w:sdtPr>
                <w:rPr>
                  <w:rFonts w:eastAsia="Times New Roman"/>
                  <w:sz w:val="19"/>
                  <w:szCs w:val="19"/>
                  <w:lang w:eastAsia="en-GB"/>
                </w:rPr>
                <w:id w:val="-1440206175"/>
                <w:citation/>
              </w:sdtPr>
              <w:sdtContent>
                <w:r w:rsidRPr="00D71C35">
                  <w:rPr>
                    <w:rFonts w:eastAsia="Times New Roman"/>
                    <w:sz w:val="19"/>
                    <w:szCs w:val="19"/>
                    <w:lang w:eastAsia="en-GB"/>
                  </w:rPr>
                  <w:fldChar w:fldCharType="begin"/>
                </w:r>
                <w:r w:rsidRPr="00D71C35">
                  <w:rPr>
                    <w:rFonts w:eastAsia="Times New Roman"/>
                    <w:sz w:val="19"/>
                    <w:szCs w:val="19"/>
                    <w:lang w:eastAsia="en-GB"/>
                  </w:rPr>
                  <w:instrText xml:space="preserve">CITATION Spa241 \p "15-17, sec. 8" \l 1033 </w:instrText>
                </w:r>
                <w:r w:rsidRPr="00D71C35">
                  <w:rPr>
                    <w:rFonts w:eastAsia="Times New Roman"/>
                    <w:sz w:val="19"/>
                    <w:szCs w:val="19"/>
                    <w:lang w:eastAsia="en-GB"/>
                  </w:rPr>
                  <w:fldChar w:fldCharType="separate"/>
                </w:r>
                <w:r w:rsidR="002232BB" w:rsidRPr="00DE3B99">
                  <w:rPr>
                    <w:rFonts w:eastAsia="Times New Roman"/>
                    <w:noProof/>
                    <w:sz w:val="19"/>
                    <w:szCs w:val="19"/>
                    <w:lang w:eastAsia="en-GB"/>
                  </w:rPr>
                  <w:t>[1, pp. 15-17, sec. 8]</w:t>
                </w:r>
                <w:r w:rsidRPr="00D71C35">
                  <w:rPr>
                    <w:rFonts w:eastAsia="Times New Roman"/>
                    <w:sz w:val="19"/>
                    <w:szCs w:val="19"/>
                    <w:lang w:eastAsia="en-GB"/>
                  </w:rPr>
                  <w:fldChar w:fldCharType="end"/>
                </w:r>
              </w:sdtContent>
            </w:sdt>
          </w:p>
          <w:p w14:paraId="2C68F7BB" w14:textId="77777777" w:rsidR="00557B47" w:rsidRPr="00A0175E" w:rsidRDefault="00557B47" w:rsidP="00557B47">
            <w:pPr>
              <w:spacing w:line="360" w:lineRule="auto"/>
              <w:cnfStyle w:val="000000100000" w:firstRow="0" w:lastRow="0" w:firstColumn="0" w:lastColumn="0" w:oddVBand="0" w:evenVBand="0" w:oddHBand="1" w:evenHBand="0" w:firstRowFirstColumn="0" w:firstRowLastColumn="0" w:lastRowFirstColumn="0" w:lastRowLastColumn="0"/>
              <w:rPr>
                <w:sz w:val="19"/>
                <w:szCs w:val="19"/>
              </w:rPr>
            </w:pPr>
          </w:p>
          <w:p w14:paraId="51F483C5" w14:textId="4CF4DE15" w:rsidR="00557B47" w:rsidRPr="0034557B" w:rsidRDefault="00557B47" w:rsidP="00557B47">
            <w:pPr>
              <w:spacing w:line="360" w:lineRule="auto"/>
              <w:cnfStyle w:val="000000100000" w:firstRow="0" w:lastRow="0" w:firstColumn="0" w:lastColumn="0" w:oddVBand="0" w:evenVBand="0" w:oddHBand="1" w:evenHBand="0" w:firstRowFirstColumn="0" w:firstRowLastColumn="0" w:lastRowFirstColumn="0" w:lastRowLastColumn="0"/>
              <w:rPr>
                <w:color w:val="7030A0"/>
                <w:sz w:val="19"/>
                <w:szCs w:val="19"/>
              </w:rPr>
            </w:pPr>
            <w:r w:rsidRPr="0034557B">
              <w:rPr>
                <w:color w:val="7030A0"/>
                <w:sz w:val="19"/>
                <w:szCs w:val="19"/>
              </w:rPr>
              <w:t>CA if &gt;5-year post</w:t>
            </w:r>
            <w:r w:rsidR="00BD0635" w:rsidRPr="0034557B">
              <w:rPr>
                <w:color w:val="7030A0"/>
                <w:sz w:val="19"/>
                <w:szCs w:val="19"/>
              </w:rPr>
              <w:t xml:space="preserve"> mission disposal </w:t>
            </w:r>
            <w:r w:rsidRPr="0034557B">
              <w:rPr>
                <w:color w:val="7030A0"/>
                <w:sz w:val="19"/>
                <w:szCs w:val="19"/>
              </w:rPr>
              <w:t xml:space="preserve">lifetime, in constellation, or prox. ops. </w:t>
            </w:r>
            <w:sdt>
              <w:sdtPr>
                <w:rPr>
                  <w:rFonts w:eastAsia="Times New Roman"/>
                  <w:color w:val="7030A0"/>
                  <w:sz w:val="19"/>
                  <w:szCs w:val="19"/>
                  <w:lang w:eastAsia="en-GB"/>
                </w:rPr>
                <w:id w:val="818535851"/>
                <w:citation/>
              </w:sdtPr>
              <w:sdtContent>
                <w:r w:rsidRPr="0034557B">
                  <w:rPr>
                    <w:rFonts w:eastAsia="Times New Roman"/>
                    <w:color w:val="7030A0"/>
                    <w:sz w:val="19"/>
                    <w:szCs w:val="19"/>
                    <w:lang w:eastAsia="en-GB"/>
                  </w:rPr>
                  <w:fldChar w:fldCharType="begin"/>
                </w:r>
                <w:r w:rsidRPr="0034557B">
                  <w:rPr>
                    <w:rFonts w:eastAsia="Times New Roman"/>
                    <w:color w:val="7030A0"/>
                    <w:sz w:val="19"/>
                    <w:szCs w:val="19"/>
                    <w:lang w:eastAsia="en-GB"/>
                  </w:rPr>
                  <w:instrText xml:space="preserve">CITATION ESA23 \p 5.3.2.2.c \l 2057 </w:instrText>
                </w:r>
                <w:r w:rsidRPr="0034557B">
                  <w:rPr>
                    <w:rFonts w:eastAsia="Times New Roman"/>
                    <w:color w:val="7030A0"/>
                    <w:sz w:val="19"/>
                    <w:szCs w:val="19"/>
                    <w:lang w:eastAsia="en-GB"/>
                  </w:rPr>
                  <w:fldChar w:fldCharType="separate"/>
                </w:r>
                <w:r w:rsidR="002232BB" w:rsidRPr="0034557B">
                  <w:rPr>
                    <w:rFonts w:eastAsia="Times New Roman"/>
                    <w:noProof/>
                    <w:color w:val="7030A0"/>
                    <w:sz w:val="19"/>
                    <w:szCs w:val="19"/>
                    <w:lang w:eastAsia="en-GB"/>
                  </w:rPr>
                  <w:t>[2, p. 5.3.2.2.c]</w:t>
                </w:r>
                <w:r w:rsidRPr="0034557B">
                  <w:rPr>
                    <w:rFonts w:eastAsia="Times New Roman"/>
                    <w:color w:val="7030A0"/>
                    <w:sz w:val="19"/>
                    <w:szCs w:val="19"/>
                    <w:lang w:eastAsia="en-GB"/>
                  </w:rPr>
                  <w:fldChar w:fldCharType="end"/>
                </w:r>
              </w:sdtContent>
            </w:sdt>
          </w:p>
          <w:p w14:paraId="19E3A1A8" w14:textId="2C6FF74E"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tc>
      </w:tr>
      <w:tr w:rsidR="00262F3C" w:rsidRPr="006574F6" w14:paraId="296C5A51" w14:textId="77777777" w:rsidTr="00FA79AE">
        <w:trPr>
          <w:trHeight w:val="230"/>
        </w:trPr>
        <w:tc>
          <w:tcPr>
            <w:cnfStyle w:val="001000000000" w:firstRow="0" w:lastRow="0" w:firstColumn="1" w:lastColumn="0" w:oddVBand="0" w:evenVBand="0" w:oddHBand="0" w:evenHBand="0" w:firstRowFirstColumn="0" w:firstRowLastColumn="0" w:lastRowFirstColumn="0" w:lastRowLastColumn="0"/>
            <w:tcW w:w="2592" w:type="dxa"/>
          </w:tcPr>
          <w:p w14:paraId="18E9C831" w14:textId="77777777" w:rsidR="00262F3C" w:rsidRPr="00BD606A" w:rsidRDefault="00262F3C" w:rsidP="00385283">
            <w:pPr>
              <w:spacing w:line="360" w:lineRule="auto"/>
              <w:rPr>
                <w:sz w:val="19"/>
                <w:szCs w:val="19"/>
              </w:rPr>
            </w:pPr>
            <w:r w:rsidRPr="00BD606A">
              <w:rPr>
                <w:sz w:val="19"/>
                <w:szCs w:val="19"/>
              </w:rPr>
              <w:t>Spacecraft Shielding</w:t>
            </w:r>
          </w:p>
        </w:tc>
        <w:tc>
          <w:tcPr>
            <w:tcW w:w="2592" w:type="dxa"/>
          </w:tcPr>
          <w:p w14:paraId="5BB1CA5A"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 cm lethal</w:t>
            </w:r>
          </w:p>
        </w:tc>
        <w:tc>
          <w:tcPr>
            <w:tcW w:w="2592" w:type="dxa"/>
          </w:tcPr>
          <w:p w14:paraId="4EACD4A2"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 cm lethal</w:t>
            </w:r>
          </w:p>
        </w:tc>
        <w:tc>
          <w:tcPr>
            <w:tcW w:w="2592" w:type="dxa"/>
          </w:tcPr>
          <w:p w14:paraId="576620F1"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 cm lethal</w:t>
            </w:r>
          </w:p>
        </w:tc>
        <w:tc>
          <w:tcPr>
            <w:tcW w:w="2592" w:type="dxa"/>
          </w:tcPr>
          <w:p w14:paraId="040AB271"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 cm lethal</w:t>
            </w:r>
          </w:p>
        </w:tc>
      </w:tr>
      <w:tr w:rsidR="00262F3C" w:rsidRPr="006574F6" w14:paraId="48350B2A" w14:textId="77777777" w:rsidTr="00FA79A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92" w:type="dxa"/>
          </w:tcPr>
          <w:p w14:paraId="3CD190EB" w14:textId="77777777" w:rsidR="00262F3C" w:rsidRPr="00BD606A" w:rsidRDefault="00262F3C" w:rsidP="00385283">
            <w:pPr>
              <w:spacing w:line="360" w:lineRule="auto"/>
              <w:rPr>
                <w:sz w:val="19"/>
                <w:szCs w:val="19"/>
              </w:rPr>
            </w:pPr>
            <w:r w:rsidRPr="00BD606A">
              <w:rPr>
                <w:sz w:val="19"/>
                <w:szCs w:val="19"/>
              </w:rPr>
              <w:t>Explosions (lifetime rate, non-passivated objects)</w:t>
            </w:r>
          </w:p>
        </w:tc>
        <w:tc>
          <w:tcPr>
            <w:tcW w:w="2592" w:type="dxa"/>
          </w:tcPr>
          <w:p w14:paraId="4EB169C0" w14:textId="2A0B79D2"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 xml:space="preserve">2.8 % of R/B </w:t>
            </w:r>
            <w:sdt>
              <w:sdtPr>
                <w:rPr>
                  <w:rFonts w:eastAsia="Times New Roman"/>
                  <w:color w:val="FF0000"/>
                  <w:sz w:val="19"/>
                  <w:szCs w:val="19"/>
                  <w:lang w:eastAsia="en-GB"/>
                </w:rPr>
                <w:id w:val="1538847038"/>
                <w:citation/>
              </w:sdtPr>
              <w:sdtContent>
                <w:r w:rsidRPr="00557B47">
                  <w:rPr>
                    <w:rFonts w:eastAsia="Times New Roman"/>
                    <w:color w:val="FF0000"/>
                    <w:sz w:val="19"/>
                    <w:szCs w:val="19"/>
                    <w:lang w:eastAsia="en-GB"/>
                  </w:rPr>
                  <w:fldChar w:fldCharType="begin"/>
                </w:r>
                <w:r w:rsidRPr="00557B47">
                  <w:rPr>
                    <w:rFonts w:eastAsia="Times New Roman"/>
                    <w:color w:val="FF0000"/>
                    <w:sz w:val="19"/>
                    <w:szCs w:val="19"/>
                    <w:lang w:eastAsia="en-GB"/>
                  </w:rPr>
                  <w:instrText xml:space="preserve"> CITATION Jen15 \l 1033 </w:instrText>
                </w:r>
                <w:r w:rsidRPr="00557B47">
                  <w:rPr>
                    <w:rFonts w:eastAsia="Times New Roman"/>
                    <w:color w:val="FF0000"/>
                    <w:sz w:val="19"/>
                    <w:szCs w:val="19"/>
                    <w:lang w:eastAsia="en-GB"/>
                  </w:rPr>
                  <w:fldChar w:fldCharType="separate"/>
                </w:r>
                <w:r w:rsidR="002232BB" w:rsidRPr="00DE3B99">
                  <w:rPr>
                    <w:rFonts w:eastAsia="Times New Roman"/>
                    <w:noProof/>
                    <w:color w:val="FF0000"/>
                    <w:sz w:val="19"/>
                    <w:szCs w:val="19"/>
                    <w:lang w:eastAsia="en-GB"/>
                  </w:rPr>
                  <w:t>[3]</w:t>
                </w:r>
                <w:r w:rsidRPr="00557B47">
                  <w:rPr>
                    <w:rFonts w:eastAsia="Times New Roman"/>
                    <w:color w:val="FF0000"/>
                    <w:sz w:val="19"/>
                    <w:szCs w:val="19"/>
                    <w:lang w:eastAsia="en-GB"/>
                  </w:rPr>
                  <w:fldChar w:fldCharType="end"/>
                </w:r>
              </w:sdtContent>
            </w:sdt>
          </w:p>
          <w:p w14:paraId="0732D78D" w14:textId="118B527C"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 xml:space="preserve">0.35% of Satellites </w:t>
            </w:r>
            <w:sdt>
              <w:sdtPr>
                <w:rPr>
                  <w:rFonts w:eastAsia="Times New Roman"/>
                  <w:color w:val="FF0000"/>
                  <w:sz w:val="19"/>
                  <w:szCs w:val="19"/>
                  <w:lang w:eastAsia="en-GB"/>
                </w:rPr>
                <w:id w:val="80035233"/>
                <w:citation/>
              </w:sdtPr>
              <w:sdtContent>
                <w:r w:rsidRPr="00557B47">
                  <w:rPr>
                    <w:rFonts w:eastAsia="Times New Roman"/>
                    <w:color w:val="FF0000"/>
                    <w:sz w:val="19"/>
                    <w:szCs w:val="19"/>
                    <w:lang w:eastAsia="en-GB"/>
                  </w:rPr>
                  <w:fldChar w:fldCharType="begin"/>
                </w:r>
                <w:r w:rsidRPr="00557B47">
                  <w:rPr>
                    <w:rFonts w:eastAsia="Times New Roman"/>
                    <w:color w:val="FF0000"/>
                    <w:sz w:val="19"/>
                    <w:szCs w:val="19"/>
                    <w:lang w:eastAsia="en-GB"/>
                  </w:rPr>
                  <w:instrText xml:space="preserve"> CITATION Jen15 \l 1033 </w:instrText>
                </w:r>
                <w:r w:rsidRPr="00557B47">
                  <w:rPr>
                    <w:rFonts w:eastAsia="Times New Roman"/>
                    <w:color w:val="FF0000"/>
                    <w:sz w:val="19"/>
                    <w:szCs w:val="19"/>
                    <w:lang w:eastAsia="en-GB"/>
                  </w:rPr>
                  <w:fldChar w:fldCharType="separate"/>
                </w:r>
                <w:r w:rsidR="002232BB" w:rsidRPr="00EB49D5">
                  <w:rPr>
                    <w:rFonts w:eastAsia="Times New Roman"/>
                    <w:noProof/>
                    <w:color w:val="FF0000"/>
                    <w:sz w:val="19"/>
                    <w:szCs w:val="19"/>
                    <w:lang w:eastAsia="en-GB"/>
                  </w:rPr>
                  <w:t>[3]</w:t>
                </w:r>
                <w:r w:rsidRPr="00557B47">
                  <w:rPr>
                    <w:rFonts w:eastAsia="Times New Roman"/>
                    <w:color w:val="FF0000"/>
                    <w:sz w:val="19"/>
                    <w:szCs w:val="19"/>
                    <w:lang w:eastAsia="en-GB"/>
                  </w:rPr>
                  <w:fldChar w:fldCharType="end"/>
                </w:r>
              </w:sdtContent>
            </w:sdt>
          </w:p>
        </w:tc>
        <w:tc>
          <w:tcPr>
            <w:tcW w:w="2592" w:type="dxa"/>
          </w:tcPr>
          <w:p w14:paraId="4483E5CF"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2 % of R/B</w:t>
            </w:r>
          </w:p>
          <w:p w14:paraId="131408C6"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0.3% of Satellites</w:t>
            </w:r>
          </w:p>
        </w:tc>
        <w:tc>
          <w:tcPr>
            <w:tcW w:w="2592" w:type="dxa"/>
          </w:tcPr>
          <w:p w14:paraId="02A14DDA"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1.5% of R/B</w:t>
            </w:r>
          </w:p>
          <w:p w14:paraId="01346756"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0.2% of Satellites</w:t>
            </w:r>
          </w:p>
        </w:tc>
        <w:tc>
          <w:tcPr>
            <w:tcW w:w="2592" w:type="dxa"/>
          </w:tcPr>
          <w:p w14:paraId="526CF821"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1% of R/B</w:t>
            </w:r>
          </w:p>
          <w:p w14:paraId="3977E911" w14:textId="77777777" w:rsidR="00262F3C" w:rsidRPr="00557B47" w:rsidRDefault="00262F3C" w:rsidP="00A0175E">
            <w:pPr>
              <w:spacing w:line="360" w:lineRule="auto"/>
              <w:cnfStyle w:val="000000100000" w:firstRow="0" w:lastRow="0" w:firstColumn="0" w:lastColumn="0" w:oddVBand="0" w:evenVBand="0" w:oddHBand="1" w:evenHBand="0" w:firstRowFirstColumn="0" w:firstRowLastColumn="0" w:lastRowFirstColumn="0" w:lastRowLastColumn="0"/>
              <w:rPr>
                <w:color w:val="FF0000"/>
                <w:sz w:val="19"/>
                <w:szCs w:val="19"/>
              </w:rPr>
            </w:pPr>
            <w:r w:rsidRPr="00557B47">
              <w:rPr>
                <w:color w:val="FF0000"/>
                <w:sz w:val="19"/>
                <w:szCs w:val="19"/>
              </w:rPr>
              <w:t>0.1% of Satellites</w:t>
            </w:r>
          </w:p>
        </w:tc>
      </w:tr>
      <w:tr w:rsidR="00262F3C" w:rsidRPr="006574F6" w14:paraId="1D1C2DBE" w14:textId="77777777" w:rsidTr="00FA79AE">
        <w:trPr>
          <w:trHeight w:val="220"/>
        </w:trPr>
        <w:tc>
          <w:tcPr>
            <w:cnfStyle w:val="001000000000" w:firstRow="0" w:lastRow="0" w:firstColumn="1" w:lastColumn="0" w:oddVBand="0" w:evenVBand="0" w:oddHBand="0" w:evenHBand="0" w:firstRowFirstColumn="0" w:firstRowLastColumn="0" w:lastRowFirstColumn="0" w:lastRowLastColumn="0"/>
            <w:tcW w:w="2592" w:type="dxa"/>
          </w:tcPr>
          <w:p w14:paraId="35FA29DE" w14:textId="77777777" w:rsidR="00262F3C" w:rsidRPr="00BD606A" w:rsidRDefault="00262F3C" w:rsidP="00385283">
            <w:pPr>
              <w:spacing w:line="360" w:lineRule="auto"/>
              <w:rPr>
                <w:sz w:val="19"/>
                <w:szCs w:val="19"/>
              </w:rPr>
            </w:pPr>
            <w:r w:rsidRPr="00BD606A">
              <w:rPr>
                <w:sz w:val="19"/>
                <w:szCs w:val="19"/>
              </w:rPr>
              <w:lastRenderedPageBreak/>
              <w:t>SSA – Trackable Object Size</w:t>
            </w:r>
          </w:p>
        </w:tc>
        <w:tc>
          <w:tcPr>
            <w:tcW w:w="2592" w:type="dxa"/>
          </w:tcPr>
          <w:p w14:paraId="5924FACB"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10 cm</w:t>
            </w:r>
          </w:p>
        </w:tc>
        <w:tc>
          <w:tcPr>
            <w:tcW w:w="2592" w:type="dxa"/>
          </w:tcPr>
          <w:p w14:paraId="7AB63315"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10 cm</w:t>
            </w:r>
          </w:p>
        </w:tc>
        <w:tc>
          <w:tcPr>
            <w:tcW w:w="2592" w:type="dxa"/>
          </w:tcPr>
          <w:p w14:paraId="3AD297B4"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5 cm</w:t>
            </w:r>
          </w:p>
          <w:p w14:paraId="3C129D99"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All sats trackable</w:t>
            </w:r>
          </w:p>
        </w:tc>
        <w:tc>
          <w:tcPr>
            <w:tcW w:w="2592" w:type="dxa"/>
          </w:tcPr>
          <w:p w14:paraId="3134BBD1"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5 cm</w:t>
            </w:r>
          </w:p>
          <w:p w14:paraId="4F161478" w14:textId="77777777" w:rsidR="00262F3C" w:rsidRPr="00E4640F"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sz w:val="19"/>
                <w:szCs w:val="19"/>
              </w:rPr>
            </w:pPr>
            <w:r w:rsidRPr="00E4640F">
              <w:rPr>
                <w:sz w:val="19"/>
                <w:szCs w:val="19"/>
              </w:rPr>
              <w:t>All sats trackable</w:t>
            </w:r>
          </w:p>
        </w:tc>
      </w:tr>
      <w:tr w:rsidR="00262F3C" w:rsidRPr="006574F6" w14:paraId="2EB4A4AC" w14:textId="77777777" w:rsidTr="00FA79A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92" w:type="dxa"/>
          </w:tcPr>
          <w:p w14:paraId="5D1385F3" w14:textId="77777777" w:rsidR="00262F3C" w:rsidRPr="00BD606A" w:rsidRDefault="00262F3C" w:rsidP="00385283">
            <w:pPr>
              <w:spacing w:line="360" w:lineRule="auto"/>
              <w:rPr>
                <w:sz w:val="19"/>
                <w:szCs w:val="19"/>
              </w:rPr>
            </w:pPr>
            <w:r w:rsidRPr="00BD606A">
              <w:rPr>
                <w:sz w:val="19"/>
                <w:szCs w:val="19"/>
              </w:rPr>
              <w:t>Post-Mission Disposal </w:t>
            </w:r>
          </w:p>
          <w:p w14:paraId="51069065" w14:textId="77777777" w:rsidR="00262F3C" w:rsidRPr="00BD606A" w:rsidRDefault="00262F3C" w:rsidP="00385283">
            <w:pPr>
              <w:spacing w:line="360" w:lineRule="auto"/>
              <w:rPr>
                <w:sz w:val="19"/>
                <w:szCs w:val="19"/>
              </w:rPr>
            </w:pPr>
          </w:p>
        </w:tc>
        <w:tc>
          <w:tcPr>
            <w:tcW w:w="2592" w:type="dxa"/>
          </w:tcPr>
          <w:p w14:paraId="03DE59B9" w14:textId="77777777" w:rsidR="00262F3C"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Compliance Time Limit: 25 years</w:t>
            </w:r>
          </w:p>
          <w:p w14:paraId="0E564EFC" w14:textId="77777777" w:rsidR="00557B47" w:rsidRPr="00A0175E"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261588F7"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19972793"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0424B852" w14:textId="32BA75A9"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Defence/Civil: 65% </w:t>
            </w:r>
            <w:sdt>
              <w:sdtPr>
                <w:rPr>
                  <w:rFonts w:eastAsia="Times New Roman"/>
                  <w:sz w:val="19"/>
                  <w:szCs w:val="19"/>
                  <w:lang w:eastAsia="en-GB"/>
                </w:rPr>
                <w:id w:val="-1087373001"/>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93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 93]</w:t>
                </w:r>
                <w:r w:rsidRPr="00A0175E">
                  <w:rPr>
                    <w:rFonts w:eastAsia="Times New Roman"/>
                    <w:sz w:val="19"/>
                    <w:szCs w:val="19"/>
                    <w:lang w:eastAsia="en-GB"/>
                  </w:rPr>
                  <w:fldChar w:fldCharType="end"/>
                </w:r>
              </w:sdtContent>
            </w:sdt>
          </w:p>
          <w:p w14:paraId="241F0917"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0FBFD86A" w14:textId="23342FEB"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Commercial/Amateur/</w:t>
            </w:r>
          </w:p>
          <w:p w14:paraId="4DDE1DF1" w14:textId="7D937EF3"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Cubesat: 95% </w:t>
            </w:r>
            <w:sdt>
              <w:sdtPr>
                <w:rPr>
                  <w:rFonts w:eastAsia="Times New Roman"/>
                  <w:sz w:val="19"/>
                  <w:szCs w:val="19"/>
                  <w:lang w:eastAsia="en-GB"/>
                </w:rPr>
                <w:id w:val="414828076"/>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102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 102]</w:t>
                </w:r>
                <w:r w:rsidRPr="00A0175E">
                  <w:rPr>
                    <w:rFonts w:eastAsia="Times New Roman"/>
                    <w:sz w:val="19"/>
                    <w:szCs w:val="19"/>
                    <w:lang w:eastAsia="en-GB"/>
                  </w:rPr>
                  <w:fldChar w:fldCharType="end"/>
                </w:r>
              </w:sdtContent>
            </w:sdt>
          </w:p>
          <w:p w14:paraId="52BC1CDA"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236A58BB"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7E81530E"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657A86E4"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13B7677E"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5D2F92AC" w14:textId="1E7A36DA"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R/B</w:t>
            </w:r>
            <w:r w:rsidRPr="00A0175E">
              <w:rPr>
                <w:rFonts w:eastAsia="Times New Roman"/>
                <w:sz w:val="19"/>
                <w:szCs w:val="19"/>
                <w:lang w:eastAsia="en-GB"/>
              </w:rPr>
              <w:t xml:space="preserve">: 90% </w:t>
            </w:r>
            <w:sdt>
              <w:sdtPr>
                <w:rPr>
                  <w:rFonts w:eastAsia="Times New Roman"/>
                  <w:sz w:val="19"/>
                  <w:szCs w:val="19"/>
                  <w:lang w:eastAsia="en-GB"/>
                </w:rPr>
                <w:id w:val="386155158"/>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98-100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pp. 98-100]</w:t>
                </w:r>
                <w:r w:rsidRPr="00A0175E">
                  <w:rPr>
                    <w:rFonts w:eastAsia="Times New Roman"/>
                    <w:sz w:val="19"/>
                    <w:szCs w:val="19"/>
                    <w:lang w:eastAsia="en-GB"/>
                  </w:rPr>
                  <w:fldChar w:fldCharType="end"/>
                </w:r>
              </w:sdtContent>
            </w:sdt>
            <w:r w:rsidRPr="00A0175E">
              <w:rPr>
                <w:rFonts w:eastAsia="Times New Roman"/>
                <w:sz w:val="19"/>
                <w:szCs w:val="19"/>
                <w:lang w:eastAsia="en-GB"/>
              </w:rPr>
              <w:t> </w:t>
            </w:r>
          </w:p>
        </w:tc>
        <w:tc>
          <w:tcPr>
            <w:tcW w:w="2592" w:type="dxa"/>
          </w:tcPr>
          <w:p w14:paraId="051AAE73" w14:textId="77777777"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Compliance Time Limit: 25 years for non-constellation traffic</w:t>
            </w:r>
          </w:p>
          <w:p w14:paraId="6BA31CB5" w14:textId="77777777"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5 years for constellations*</w:t>
            </w:r>
          </w:p>
          <w:p w14:paraId="4CFFB99B"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6B914F07" w14:textId="1EE186DE"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Defence/Civil: 70%</w:t>
            </w:r>
          </w:p>
          <w:p w14:paraId="683C8AC2"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4091A260" w14:textId="56D5EEF1"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Commercial/Amateur/</w:t>
            </w:r>
          </w:p>
          <w:p w14:paraId="2E0F06D5" w14:textId="7C70603E"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Cubesat: 98% </w:t>
            </w:r>
            <w:sdt>
              <w:sdtPr>
                <w:rPr>
                  <w:rFonts w:eastAsia="Times New Roman"/>
                  <w:sz w:val="19"/>
                  <w:szCs w:val="19"/>
                  <w:lang w:eastAsia="en-GB"/>
                </w:rPr>
                <w:id w:val="757800909"/>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102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 102]</w:t>
                </w:r>
                <w:r w:rsidRPr="00A0175E">
                  <w:rPr>
                    <w:rFonts w:eastAsia="Times New Roman"/>
                    <w:sz w:val="19"/>
                    <w:szCs w:val="19"/>
                    <w:lang w:eastAsia="en-GB"/>
                  </w:rPr>
                  <w:fldChar w:fldCharType="end"/>
                </w:r>
              </w:sdtContent>
            </w:sdt>
          </w:p>
          <w:p w14:paraId="77A20D34"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5E0280C8"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014A3608"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1634F7DD"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1D48599C"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1185D793" w14:textId="7E29281A"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R/B</w:t>
            </w:r>
            <w:r w:rsidRPr="00A0175E">
              <w:rPr>
                <w:rFonts w:eastAsia="Times New Roman"/>
                <w:sz w:val="19"/>
                <w:szCs w:val="19"/>
                <w:lang w:eastAsia="en-GB"/>
              </w:rPr>
              <w:t xml:space="preserve">: 90% </w:t>
            </w:r>
            <w:sdt>
              <w:sdtPr>
                <w:rPr>
                  <w:rFonts w:eastAsia="Times New Roman"/>
                  <w:sz w:val="19"/>
                  <w:szCs w:val="19"/>
                  <w:lang w:eastAsia="en-GB"/>
                </w:rPr>
                <w:id w:val="-852039071"/>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98-100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pp. 98-100]</w:t>
                </w:r>
                <w:r w:rsidRPr="00A0175E">
                  <w:rPr>
                    <w:rFonts w:eastAsia="Times New Roman"/>
                    <w:sz w:val="19"/>
                    <w:szCs w:val="19"/>
                    <w:lang w:eastAsia="en-GB"/>
                  </w:rPr>
                  <w:fldChar w:fldCharType="end"/>
                </w:r>
              </w:sdtContent>
            </w:sdt>
          </w:p>
        </w:tc>
        <w:tc>
          <w:tcPr>
            <w:tcW w:w="2592" w:type="dxa"/>
          </w:tcPr>
          <w:p w14:paraId="56ABCCBC" w14:textId="0BF457C6"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Compliance Time Limit: 5 years* </w:t>
            </w:r>
            <w:sdt>
              <w:sdtPr>
                <w:rPr>
                  <w:rFonts w:eastAsia="Times New Roman"/>
                  <w:sz w:val="19"/>
                  <w:szCs w:val="19"/>
                  <w:lang w:eastAsia="en-GB"/>
                </w:rPr>
                <w:id w:val="63609218"/>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Spa241 \p "15, sec. 7.i"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[1, pp. 15, sec. 7.i]</w:t>
                </w:r>
                <w:r w:rsidRPr="00A0175E">
                  <w:rPr>
                    <w:rFonts w:eastAsia="Times New Roman"/>
                    <w:sz w:val="19"/>
                    <w:szCs w:val="19"/>
                    <w:lang w:eastAsia="en-GB"/>
                  </w:rPr>
                  <w:fldChar w:fldCharType="end"/>
                </w:r>
              </w:sdtContent>
            </w:sdt>
          </w:p>
          <w:p w14:paraId="37776988"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6E7981DA"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72A183D5"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17DA3A31" w14:textId="37D7F0D1"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shd w:val="clear" w:color="auto" w:fill="FFFF00"/>
                <w:lang w:eastAsia="en-GB"/>
              </w:rPr>
            </w:pPr>
            <w:r w:rsidRPr="00A0175E">
              <w:rPr>
                <w:rFonts w:eastAsia="Times New Roman"/>
                <w:sz w:val="19"/>
                <w:szCs w:val="19"/>
                <w:lang w:eastAsia="en-GB"/>
              </w:rPr>
              <w:t xml:space="preserve">General PMD: 90% </w:t>
            </w:r>
            <w:sdt>
              <w:sdtPr>
                <w:rPr>
                  <w:rFonts w:eastAsia="Times New Roman"/>
                  <w:sz w:val="19"/>
                  <w:szCs w:val="19"/>
                  <w:lang w:eastAsia="en-GB"/>
                </w:rPr>
                <w:id w:val="1068926951"/>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ESA23 \p 5.4.1.1a \l 2057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[2, p. 5.4.1.1a]</w:t>
                </w:r>
                <w:r w:rsidRPr="00A0175E">
                  <w:rPr>
                    <w:rFonts w:eastAsia="Times New Roman"/>
                    <w:sz w:val="19"/>
                    <w:szCs w:val="19"/>
                    <w:lang w:eastAsia="en-GB"/>
                  </w:rPr>
                  <w:fldChar w:fldCharType="end"/>
                </w:r>
              </w:sdtContent>
            </w:sdt>
          </w:p>
          <w:p w14:paraId="21087E03"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29F720E0" w14:textId="723E4A01"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LLCs use check-out altitudes </w:t>
            </w:r>
            <w:sdt>
              <w:sdtPr>
                <w:rPr>
                  <w:rFonts w:eastAsia="Times New Roman"/>
                  <w:sz w:val="19"/>
                  <w:szCs w:val="19"/>
                  <w:lang w:eastAsia="en-GB"/>
                </w:rPr>
                <w:id w:val="267285311"/>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ESA23 \p 5.4.2.4 \l 2057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[2, p. 5.4.2.4]</w:t>
                </w:r>
                <w:r w:rsidRPr="00A0175E">
                  <w:rPr>
                    <w:rFonts w:eastAsia="Times New Roman"/>
                    <w:sz w:val="19"/>
                    <w:szCs w:val="19"/>
                    <w:lang w:eastAsia="en-GB"/>
                  </w:rPr>
                  <w:fldChar w:fldCharType="end"/>
                </w:r>
              </w:sdtContent>
            </w:sdt>
          </w:p>
          <w:p w14:paraId="1D7FB756"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08B4F843" w14:textId="5AA9FE86"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Commercial/Amateur/Cubesat: 98% </w:t>
            </w:r>
            <w:sdt>
              <w:sdtPr>
                <w:rPr>
                  <w:rFonts w:eastAsia="Times New Roman"/>
                  <w:sz w:val="19"/>
                  <w:szCs w:val="19"/>
                  <w:lang w:eastAsia="en-GB"/>
                </w:rPr>
                <w:id w:val="1223494277"/>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ESA24 \p 102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[4, p. 102]</w:t>
                </w:r>
                <w:r w:rsidRPr="00A0175E">
                  <w:rPr>
                    <w:rFonts w:eastAsia="Times New Roman"/>
                    <w:sz w:val="19"/>
                    <w:szCs w:val="19"/>
                    <w:lang w:eastAsia="en-GB"/>
                  </w:rPr>
                  <w:fldChar w:fldCharType="end"/>
                </w:r>
              </w:sdtContent>
            </w:sdt>
          </w:p>
          <w:p w14:paraId="3DAEDF48"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21A4CF60" w14:textId="0DFEC63F"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R/B</w:t>
            </w:r>
            <w:r w:rsidRPr="00A0175E">
              <w:rPr>
                <w:rFonts w:eastAsia="Times New Roman"/>
                <w:sz w:val="19"/>
                <w:szCs w:val="19"/>
                <w:lang w:eastAsia="en-GB"/>
              </w:rPr>
              <w:t>: 90%</w:t>
            </w:r>
            <w:sdt>
              <w:sdtPr>
                <w:rPr>
                  <w:rFonts w:eastAsia="Times New Roman"/>
                  <w:sz w:val="19"/>
                  <w:szCs w:val="19"/>
                  <w:lang w:eastAsia="en-GB"/>
                </w:rPr>
                <w:id w:val="-1265609339"/>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Spa241 \p "11, sec. 3.f" \l 1033 </w:instrText>
                </w:r>
                <w:r w:rsidRPr="00A0175E">
                  <w:rPr>
                    <w:rFonts w:eastAsia="Times New Roman"/>
                    <w:sz w:val="19"/>
                    <w:szCs w:val="19"/>
                    <w:lang w:eastAsia="en-GB"/>
                  </w:rPr>
                  <w:fldChar w:fldCharType="separate"/>
                </w:r>
                <w:r w:rsidR="002232BB">
                  <w:rPr>
                    <w:rFonts w:eastAsia="Times New Roman"/>
                    <w:noProof/>
                    <w:sz w:val="19"/>
                    <w:szCs w:val="19"/>
                    <w:lang w:eastAsia="en-GB"/>
                  </w:rPr>
                  <w:t xml:space="preserve"> </w:t>
                </w:r>
                <w:r w:rsidR="002232BB" w:rsidRPr="00EB49D5">
                  <w:rPr>
                    <w:rFonts w:eastAsia="Times New Roman"/>
                    <w:noProof/>
                    <w:sz w:val="19"/>
                    <w:szCs w:val="19"/>
                    <w:lang w:eastAsia="en-GB"/>
                  </w:rPr>
                  <w:t>[1, pp. 11, sec. 3.f]</w:t>
                </w:r>
                <w:r w:rsidRPr="00A0175E">
                  <w:rPr>
                    <w:rFonts w:eastAsia="Times New Roman"/>
                    <w:sz w:val="19"/>
                    <w:szCs w:val="19"/>
                    <w:lang w:eastAsia="en-GB"/>
                  </w:rPr>
                  <w:fldChar w:fldCharType="end"/>
                </w:r>
              </w:sdtContent>
            </w:sdt>
          </w:p>
        </w:tc>
        <w:tc>
          <w:tcPr>
            <w:tcW w:w="2592" w:type="dxa"/>
          </w:tcPr>
          <w:p w14:paraId="4AB44FB8" w14:textId="02081D28"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LLCs use check-out altitudes, checkout alt. lifetime &lt;= 5 years </w:t>
            </w:r>
            <w:sdt>
              <w:sdtPr>
                <w:rPr>
                  <w:rFonts w:eastAsia="Times New Roman"/>
                  <w:sz w:val="19"/>
                  <w:szCs w:val="19"/>
                  <w:lang w:eastAsia="en-GB"/>
                </w:rPr>
                <w:id w:val="-1574657615"/>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ESA23 \p 5.4.2.4a \l 2057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[2, p. 5.4.2.4a]</w:t>
                </w:r>
                <w:r w:rsidRPr="00A0175E">
                  <w:rPr>
                    <w:rFonts w:eastAsia="Times New Roman"/>
                    <w:sz w:val="19"/>
                    <w:szCs w:val="19"/>
                    <w:lang w:eastAsia="en-GB"/>
                  </w:rPr>
                  <w:fldChar w:fldCharType="end"/>
                </w:r>
              </w:sdtContent>
            </w:sdt>
          </w:p>
          <w:p w14:paraId="616D80C6"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211BD97F"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02632861" w14:textId="40F20E50"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LLC LEO PMD: 99% w/in 5 years*</w:t>
            </w:r>
          </w:p>
          <w:p w14:paraId="24C3F791"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3110BF3F" w14:textId="0C5338D6"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r w:rsidRPr="00A0175E">
              <w:rPr>
                <w:rFonts w:eastAsia="Times New Roman"/>
                <w:sz w:val="19"/>
                <w:szCs w:val="19"/>
                <w:lang w:eastAsia="en-GB"/>
              </w:rPr>
              <w:t xml:space="preserve">LEO PMD w/in 5 years: 95% </w:t>
            </w:r>
            <w:sdt>
              <w:sdtPr>
                <w:rPr>
                  <w:rFonts w:eastAsia="Times New Roman"/>
                  <w:sz w:val="19"/>
                  <w:szCs w:val="19"/>
                  <w:lang w:eastAsia="en-GB"/>
                </w:rPr>
                <w:id w:val="-1278634248"/>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Spa241 \p "12, sec. 5.a" \l 1033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[1, pp. 12, sec. 5.a]</w:t>
                </w:r>
                <w:r w:rsidRPr="00A0175E">
                  <w:rPr>
                    <w:rFonts w:eastAsia="Times New Roman"/>
                    <w:sz w:val="19"/>
                    <w:szCs w:val="19"/>
                    <w:lang w:eastAsia="en-GB"/>
                  </w:rPr>
                  <w:fldChar w:fldCharType="end"/>
                </w:r>
              </w:sdtContent>
            </w:sdt>
          </w:p>
          <w:p w14:paraId="7D5343E2"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sz w:val="19"/>
                <w:szCs w:val="19"/>
                <w:lang w:eastAsia="en-GB"/>
              </w:rPr>
            </w:pPr>
          </w:p>
          <w:p w14:paraId="6A859B98" w14:textId="6FB83126" w:rsidR="00262F3C" w:rsidRPr="0034557B"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olor w:val="7030A0"/>
                <w:sz w:val="19"/>
                <w:szCs w:val="19"/>
                <w:lang w:eastAsia="en-GB"/>
              </w:rPr>
            </w:pPr>
            <w:r w:rsidRPr="0034557B">
              <w:rPr>
                <w:rFonts w:eastAsia="Times New Roman"/>
                <w:color w:val="7030A0"/>
                <w:sz w:val="19"/>
                <w:szCs w:val="19"/>
                <w:lang w:eastAsia="en-GB"/>
              </w:rPr>
              <w:t xml:space="preserve">LEO PMD w/in 25 years: 99% </w:t>
            </w:r>
            <w:sdt>
              <w:sdtPr>
                <w:rPr>
                  <w:rFonts w:eastAsia="Times New Roman"/>
                  <w:color w:val="7030A0"/>
                  <w:sz w:val="19"/>
                  <w:szCs w:val="19"/>
                  <w:lang w:eastAsia="en-GB"/>
                </w:rPr>
                <w:id w:val="523909210"/>
                <w:citation/>
              </w:sdtPr>
              <w:sdtContent>
                <w:r w:rsidRPr="0034557B">
                  <w:rPr>
                    <w:rFonts w:eastAsia="Times New Roman"/>
                    <w:color w:val="7030A0"/>
                    <w:sz w:val="19"/>
                    <w:szCs w:val="19"/>
                    <w:lang w:eastAsia="en-GB"/>
                  </w:rPr>
                  <w:fldChar w:fldCharType="begin"/>
                </w:r>
                <w:r w:rsidRPr="0034557B">
                  <w:rPr>
                    <w:rFonts w:eastAsia="Times New Roman"/>
                    <w:color w:val="7030A0"/>
                    <w:sz w:val="19"/>
                    <w:szCs w:val="19"/>
                    <w:lang w:eastAsia="en-GB"/>
                  </w:rPr>
                  <w:instrText xml:space="preserve">CITATION Spa241 \p "12, sec. 5.a" \l 1033 </w:instrText>
                </w:r>
                <w:r w:rsidRPr="0034557B">
                  <w:rPr>
                    <w:rFonts w:eastAsia="Times New Roman"/>
                    <w:color w:val="7030A0"/>
                    <w:sz w:val="19"/>
                    <w:szCs w:val="19"/>
                    <w:lang w:eastAsia="en-GB"/>
                  </w:rPr>
                  <w:fldChar w:fldCharType="separate"/>
                </w:r>
                <w:r w:rsidR="002232BB" w:rsidRPr="0034557B">
                  <w:rPr>
                    <w:rFonts w:eastAsia="Times New Roman"/>
                    <w:noProof/>
                    <w:color w:val="7030A0"/>
                    <w:sz w:val="19"/>
                    <w:szCs w:val="19"/>
                    <w:lang w:eastAsia="en-GB"/>
                  </w:rPr>
                  <w:t>[1, pp. 12, sec. 5.a]</w:t>
                </w:r>
                <w:r w:rsidRPr="0034557B">
                  <w:rPr>
                    <w:rFonts w:eastAsia="Times New Roman"/>
                    <w:color w:val="7030A0"/>
                    <w:sz w:val="19"/>
                    <w:szCs w:val="19"/>
                    <w:lang w:eastAsia="en-GB"/>
                  </w:rPr>
                  <w:fldChar w:fldCharType="end"/>
                </w:r>
              </w:sdtContent>
            </w:sdt>
          </w:p>
          <w:p w14:paraId="4A03F903" w14:textId="77777777" w:rsidR="00557B47" w:rsidRDefault="00557B47"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p>
          <w:p w14:paraId="22AF008B" w14:textId="05B0EA3F" w:rsidR="00262F3C" w:rsidRPr="00A0175E" w:rsidRDefault="00262F3C" w:rsidP="00A0175E">
            <w:pPr>
              <w:spacing w:line="360" w:lineRule="auto"/>
              <w:textAlignment w:val="baseline"/>
              <w:cnfStyle w:val="000000100000" w:firstRow="0" w:lastRow="0" w:firstColumn="0" w:lastColumn="0" w:oddVBand="0" w:evenVBand="0" w:oddHBand="1" w:evenHBand="0" w:firstRowFirstColumn="0" w:firstRowLastColumn="0" w:lastRowFirstColumn="0" w:lastRowLastColumn="0"/>
              <w:rPr>
                <w:sz w:val="19"/>
                <w:szCs w:val="19"/>
              </w:rPr>
            </w:pPr>
            <w:r w:rsidRPr="00A0175E">
              <w:rPr>
                <w:sz w:val="19"/>
                <w:szCs w:val="19"/>
              </w:rPr>
              <w:t>R/B</w:t>
            </w:r>
            <w:r w:rsidRPr="00A0175E">
              <w:rPr>
                <w:rFonts w:eastAsia="Times New Roman"/>
                <w:sz w:val="19"/>
                <w:szCs w:val="19"/>
                <w:lang w:eastAsia="en-GB"/>
              </w:rPr>
              <w:t xml:space="preserve">: 98% </w:t>
            </w:r>
            <w:sdt>
              <w:sdtPr>
                <w:rPr>
                  <w:rFonts w:eastAsia="Times New Roman"/>
                  <w:sz w:val="19"/>
                  <w:szCs w:val="19"/>
                  <w:lang w:eastAsia="en-GB"/>
                </w:rPr>
                <w:id w:val="-1916087319"/>
                <w:citation/>
              </w:sdtPr>
              <w:sdtContent>
                <w:r w:rsidRPr="00A0175E">
                  <w:rPr>
                    <w:rFonts w:eastAsia="Times New Roman"/>
                    <w:sz w:val="19"/>
                    <w:szCs w:val="19"/>
                    <w:lang w:eastAsia="en-GB"/>
                  </w:rPr>
                  <w:fldChar w:fldCharType="begin"/>
                </w:r>
                <w:r w:rsidRPr="00A0175E">
                  <w:rPr>
                    <w:rFonts w:eastAsia="Times New Roman"/>
                    <w:sz w:val="19"/>
                    <w:szCs w:val="19"/>
                    <w:lang w:eastAsia="en-GB"/>
                  </w:rPr>
                  <w:instrText xml:space="preserve">CITATION ESA23 \p 5.4.1.1a \l 2057 </w:instrText>
                </w:r>
                <w:r w:rsidRPr="00A0175E">
                  <w:rPr>
                    <w:rFonts w:eastAsia="Times New Roman"/>
                    <w:sz w:val="19"/>
                    <w:szCs w:val="19"/>
                    <w:lang w:eastAsia="en-GB"/>
                  </w:rPr>
                  <w:fldChar w:fldCharType="separate"/>
                </w:r>
                <w:r w:rsidR="002232BB" w:rsidRPr="00EB49D5">
                  <w:rPr>
                    <w:rFonts w:eastAsia="Times New Roman"/>
                    <w:noProof/>
                    <w:sz w:val="19"/>
                    <w:szCs w:val="19"/>
                    <w:lang w:eastAsia="en-GB"/>
                  </w:rPr>
                  <w:t>[2, p. 5.4.1.1a]</w:t>
                </w:r>
                <w:r w:rsidRPr="00A0175E">
                  <w:rPr>
                    <w:rFonts w:eastAsia="Times New Roman"/>
                    <w:sz w:val="19"/>
                    <w:szCs w:val="19"/>
                    <w:lang w:eastAsia="en-GB"/>
                  </w:rPr>
                  <w:fldChar w:fldCharType="end"/>
                </w:r>
              </w:sdtContent>
            </w:sdt>
          </w:p>
        </w:tc>
      </w:tr>
      <w:tr w:rsidR="00262F3C" w:rsidRPr="006574F6" w14:paraId="1E5CDA76" w14:textId="77777777" w:rsidTr="00FA79AE">
        <w:trPr>
          <w:trHeight w:val="220"/>
        </w:trPr>
        <w:tc>
          <w:tcPr>
            <w:cnfStyle w:val="001000000000" w:firstRow="0" w:lastRow="0" w:firstColumn="1" w:lastColumn="0" w:oddVBand="0" w:evenVBand="0" w:oddHBand="0" w:evenHBand="0" w:firstRowFirstColumn="0" w:firstRowLastColumn="0" w:lastRowFirstColumn="0" w:lastRowLastColumn="0"/>
            <w:tcW w:w="2592" w:type="dxa"/>
          </w:tcPr>
          <w:p w14:paraId="2D16F48C" w14:textId="77777777" w:rsidR="00557B47" w:rsidRDefault="00262F3C" w:rsidP="00385283">
            <w:pPr>
              <w:spacing w:line="360" w:lineRule="auto"/>
              <w:rPr>
                <w:b w:val="0"/>
                <w:bCs w:val="0"/>
                <w:sz w:val="19"/>
                <w:szCs w:val="19"/>
              </w:rPr>
            </w:pPr>
            <w:r w:rsidRPr="006574F6">
              <w:rPr>
                <w:sz w:val="19"/>
                <w:szCs w:val="19"/>
              </w:rPr>
              <w:t>Active Debris Removal</w:t>
            </w:r>
          </w:p>
          <w:p w14:paraId="631E1B98" w14:textId="01BC3A58" w:rsidR="00262F3C" w:rsidRPr="00BD606A" w:rsidRDefault="00262F3C" w:rsidP="00385283">
            <w:pPr>
              <w:spacing w:line="360" w:lineRule="auto"/>
              <w:rPr>
                <w:sz w:val="19"/>
                <w:szCs w:val="19"/>
              </w:rPr>
            </w:pPr>
            <w:r w:rsidRPr="00BD606A">
              <w:rPr>
                <w:sz w:val="19"/>
                <w:szCs w:val="19"/>
              </w:rPr>
              <w:t>(2030 onwards)</w:t>
            </w:r>
          </w:p>
        </w:tc>
        <w:tc>
          <w:tcPr>
            <w:tcW w:w="2592" w:type="dxa"/>
          </w:tcPr>
          <w:p w14:paraId="15159081" w14:textId="77777777" w:rsidR="00262F3C" w:rsidRPr="00557B47"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color w:val="FF0000"/>
                <w:sz w:val="19"/>
                <w:szCs w:val="19"/>
              </w:rPr>
            </w:pPr>
            <w:r w:rsidRPr="00557B47">
              <w:rPr>
                <w:color w:val="FF0000"/>
                <w:sz w:val="19"/>
                <w:szCs w:val="19"/>
              </w:rPr>
              <w:t>None</w:t>
            </w:r>
          </w:p>
        </w:tc>
        <w:tc>
          <w:tcPr>
            <w:tcW w:w="2592" w:type="dxa"/>
          </w:tcPr>
          <w:p w14:paraId="7755691F" w14:textId="77777777" w:rsidR="00262F3C" w:rsidRPr="00557B47"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color w:val="FF0000"/>
                <w:sz w:val="19"/>
                <w:szCs w:val="19"/>
              </w:rPr>
            </w:pPr>
            <w:r w:rsidRPr="00557B47">
              <w:rPr>
                <w:color w:val="FF0000"/>
                <w:sz w:val="19"/>
                <w:szCs w:val="19"/>
              </w:rPr>
              <w:t>5 large objects per year</w:t>
            </w:r>
          </w:p>
        </w:tc>
        <w:tc>
          <w:tcPr>
            <w:tcW w:w="2592" w:type="dxa"/>
          </w:tcPr>
          <w:p w14:paraId="22AEB64F" w14:textId="77777777" w:rsidR="00262F3C" w:rsidRPr="00557B47"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color w:val="FF0000"/>
                <w:sz w:val="19"/>
                <w:szCs w:val="19"/>
              </w:rPr>
            </w:pPr>
            <w:r w:rsidRPr="00557B47">
              <w:rPr>
                <w:color w:val="FF0000"/>
                <w:sz w:val="19"/>
                <w:szCs w:val="19"/>
              </w:rPr>
              <w:t>10 large objects per year</w:t>
            </w:r>
          </w:p>
        </w:tc>
        <w:tc>
          <w:tcPr>
            <w:tcW w:w="2592" w:type="dxa"/>
          </w:tcPr>
          <w:p w14:paraId="2394CBD8" w14:textId="77777777" w:rsidR="00262F3C" w:rsidRPr="00557B47" w:rsidRDefault="00262F3C" w:rsidP="00A0175E">
            <w:pPr>
              <w:spacing w:line="360" w:lineRule="auto"/>
              <w:cnfStyle w:val="000000000000" w:firstRow="0" w:lastRow="0" w:firstColumn="0" w:lastColumn="0" w:oddVBand="0" w:evenVBand="0" w:oddHBand="0" w:evenHBand="0" w:firstRowFirstColumn="0" w:firstRowLastColumn="0" w:lastRowFirstColumn="0" w:lastRowLastColumn="0"/>
              <w:rPr>
                <w:color w:val="FF0000"/>
                <w:sz w:val="19"/>
                <w:szCs w:val="19"/>
              </w:rPr>
            </w:pPr>
            <w:r w:rsidRPr="00557B47">
              <w:rPr>
                <w:color w:val="FF0000"/>
                <w:sz w:val="19"/>
                <w:szCs w:val="19"/>
              </w:rPr>
              <w:t>15 large objects per year</w:t>
            </w:r>
          </w:p>
        </w:tc>
      </w:tr>
    </w:tbl>
    <w:p w14:paraId="7E6DA3A0" w14:textId="24F10212" w:rsidR="00262F3C" w:rsidRPr="0034557B" w:rsidRDefault="0028436A" w:rsidP="00262F3C">
      <w:pPr>
        <w:rPr>
          <w:color w:val="FF0000"/>
        </w:rPr>
      </w:pPr>
      <w:r w:rsidRPr="0034557B">
        <w:rPr>
          <w:color w:val="FF0000"/>
        </w:rPr>
        <w:t xml:space="preserve">Items in red are </w:t>
      </w:r>
      <w:r w:rsidR="00165362" w:rsidRPr="0034557B">
        <w:rPr>
          <w:color w:val="FF0000"/>
        </w:rPr>
        <w:t xml:space="preserve">features that are </w:t>
      </w:r>
      <w:r w:rsidRPr="0034557B">
        <w:rPr>
          <w:color w:val="FF0000"/>
        </w:rPr>
        <w:t>not yet implemented in the current version</w:t>
      </w:r>
    </w:p>
    <w:p w14:paraId="6B35B529" w14:textId="123A62D3" w:rsidR="008B3676" w:rsidRPr="0034557B" w:rsidRDefault="008B3676" w:rsidP="008B3676">
      <w:pPr>
        <w:rPr>
          <w:color w:val="7030A0"/>
        </w:rPr>
        <w:sectPr w:rsidR="008B3676" w:rsidRPr="0034557B" w:rsidSect="00262F3C">
          <w:pgSz w:w="15840" w:h="12240" w:orient="landscape"/>
          <w:pgMar w:top="1440" w:right="1440" w:bottom="1440" w:left="1440" w:header="720" w:footer="720" w:gutter="0"/>
          <w:cols w:space="720"/>
          <w:docGrid w:linePitch="360"/>
        </w:sectPr>
      </w:pPr>
      <w:r w:rsidRPr="0034557B">
        <w:rPr>
          <w:color w:val="7030A0"/>
        </w:rPr>
        <w:t xml:space="preserve">Items in </w:t>
      </w:r>
      <w:r w:rsidR="00165362">
        <w:rPr>
          <w:color w:val="7030A0"/>
        </w:rPr>
        <w:t>purple</w:t>
      </w:r>
      <w:r w:rsidRPr="0034557B">
        <w:rPr>
          <w:color w:val="7030A0"/>
        </w:rPr>
        <w:t xml:space="preserve"> </w:t>
      </w:r>
      <w:r w:rsidR="00147D3B" w:rsidRPr="0034557B">
        <w:rPr>
          <w:color w:val="7030A0"/>
        </w:rPr>
        <w:t xml:space="preserve">are </w:t>
      </w:r>
      <w:r w:rsidR="00165362" w:rsidRPr="0034557B">
        <w:rPr>
          <w:color w:val="7030A0"/>
        </w:rPr>
        <w:t xml:space="preserve">available features but are </w:t>
      </w:r>
      <w:r w:rsidR="00147D3B" w:rsidRPr="0034557B">
        <w:rPr>
          <w:color w:val="7030A0"/>
        </w:rPr>
        <w:t xml:space="preserve">not active in </w:t>
      </w:r>
      <w:r w:rsidR="00165362" w:rsidRPr="0034557B">
        <w:rPr>
          <w:color w:val="7030A0"/>
        </w:rPr>
        <w:t xml:space="preserve">the current version </w:t>
      </w:r>
    </w:p>
    <w:p w14:paraId="05664373" w14:textId="406CCEE9" w:rsidR="000A5E81" w:rsidRDefault="00582F4E" w:rsidP="00582F4E">
      <w:pPr>
        <w:pStyle w:val="Heading2"/>
      </w:pPr>
      <w:r>
        <w:lastRenderedPageBreak/>
        <w:t>Collision Avoidance</w:t>
      </w:r>
    </w:p>
    <w:p w14:paraId="393D5108" w14:textId="40B5F586" w:rsidR="00262F3C" w:rsidRDefault="00442C25">
      <w:r>
        <w:t xml:space="preserve">The Probability of Collision (Pc) threshold values shown </w:t>
      </w:r>
      <w:r w:rsidR="00CF50BA">
        <w:t xml:space="preserve">are passed through to all operational, maneuverable satellites in the future population model </w:t>
      </w:r>
      <w:r w:rsidR="002B11FE">
        <w:t>in column 21, “Pc threshold”.</w:t>
      </w:r>
    </w:p>
    <w:p w14:paraId="4BD73425" w14:textId="5C15FFBF" w:rsidR="002B11FE" w:rsidRDefault="0027136A" w:rsidP="00790C81">
      <w:r>
        <w:t xml:space="preserve">The Post-Maneuver Risk Mitigation Reduction is shown as an Order of Magnitude (OoM) reduction from </w:t>
      </w:r>
      <w:r w:rsidR="00C414AE">
        <w:t>the Pc threshold. In this version of the reference scenarios, the reduction is set to 1.5 OoM for all cases.</w:t>
      </w:r>
      <w:r w:rsidR="0096274A">
        <w:t xml:space="preserve"> Column 22, “Pc goal” is derived by using </w:t>
      </w:r>
      <w:r w:rsidR="00D1116E">
        <w:t>log</w:t>
      </w:r>
      <w:r w:rsidR="00D1116E" w:rsidRPr="00D1116E">
        <w:rPr>
          <w:vertAlign w:val="subscript"/>
        </w:rPr>
        <w:t>10</w:t>
      </w:r>
      <w:r w:rsidR="00D1116E">
        <w:softHyphen/>
        <w:t xml:space="preserve"> scaling</w:t>
      </w:r>
      <w:r w:rsidR="0096274A">
        <w:t xml:space="preserve"> on the “Pc threshold</w:t>
      </w:r>
      <w:r w:rsidR="00503694">
        <w:t>”</w:t>
      </w:r>
      <w:r w:rsidR="0096274A">
        <w:t xml:space="preserve"> according to the OoM indicated.</w:t>
      </w:r>
      <w:r w:rsidR="00790C81">
        <w:t xml:space="preserve"> As an example, starting with Pc</w:t>
      </w:r>
      <w:r w:rsidR="00503694">
        <w:t xml:space="preserve"> threshold</w:t>
      </w:r>
      <w:r w:rsidR="00790C81">
        <w:t xml:space="preserve"> = 1e-4, </w:t>
      </w:r>
      <w:r w:rsidR="00503694">
        <w:t>a 1.5 OoM reduction</w:t>
      </w:r>
      <w:r w:rsidR="00316B8C">
        <w:t xml:space="preserve"> results in Pc goal = </w:t>
      </w:r>
      <w:r w:rsidR="00C90096" w:rsidRPr="00C90096">
        <w:t>3.162e-6</w:t>
      </w:r>
      <w:r w:rsidR="00C90096">
        <w:t>.</w:t>
      </w:r>
    </w:p>
    <w:p w14:paraId="6E8908E9" w14:textId="1FA2AFFA" w:rsidR="00C90096" w:rsidRDefault="00C90096" w:rsidP="00790C81">
      <w:r>
        <w:t xml:space="preserve">Medium and High levels </w:t>
      </w:r>
      <w:r w:rsidR="002243A6">
        <w:t xml:space="preserve">include a </w:t>
      </w:r>
      <w:r w:rsidR="000B495F">
        <w:t>rule</w:t>
      </w:r>
      <w:r w:rsidR="002243A6">
        <w:t xml:space="preserve"> that </w:t>
      </w:r>
      <w:r w:rsidR="000B495F">
        <w:t>n</w:t>
      </w:r>
      <w:r w:rsidR="002243A6">
        <w:t>ew sats &gt; 400 km can do C</w:t>
      </w:r>
      <w:r w:rsidR="000B495F">
        <w:t>A. This</w:t>
      </w:r>
      <w:r w:rsidR="009002A0">
        <w:t xml:space="preserve"> rule is applied to all new future population model operational satellites with an average altitude &gt; 400 km</w:t>
      </w:r>
      <w:r w:rsidR="006F4675">
        <w:t xml:space="preserve"> by setting column </w:t>
      </w:r>
      <w:r w:rsidR="00611460">
        <w:t>14, “Maneuverable” to 1 (True).</w:t>
      </w:r>
    </w:p>
    <w:p w14:paraId="27D64BF8" w14:textId="63D8B15C" w:rsidR="00E4640F" w:rsidRDefault="00F605B9" w:rsidP="00790C81">
      <w:r>
        <w:t xml:space="preserve">High level includes a requirement that collision avoidance (CA) </w:t>
      </w:r>
      <w:r w:rsidR="00DB1313">
        <w:t xml:space="preserve">during the decay phase </w:t>
      </w:r>
      <w:r>
        <w:t xml:space="preserve">is required by constellation operators or proximity ops </w:t>
      </w:r>
      <w:r w:rsidR="00BD0635">
        <w:t>satellites if post-disposal lifetime</w:t>
      </w:r>
      <w:r w:rsidR="003E23C0">
        <w:t xml:space="preserve"> is &gt;5 years. </w:t>
      </w:r>
      <w:r w:rsidR="00DB1313">
        <w:t>This is equivalent to the Control-To-Reentry (C2R) option</w:t>
      </w:r>
      <w:r w:rsidR="004206CF">
        <w:t xml:space="preserve"> in column 20 on </w:t>
      </w:r>
      <w:r w:rsidR="004206CF">
        <w:fldChar w:fldCharType="begin"/>
      </w:r>
      <w:r w:rsidR="004206CF">
        <w:instrText xml:space="preserve"> REF _Ref186465505 \h </w:instrText>
      </w:r>
      <w:r w:rsidR="004206CF">
        <w:fldChar w:fldCharType="separate"/>
      </w:r>
      <w:r w:rsidR="002232BB">
        <w:t xml:space="preserve">Table </w:t>
      </w:r>
      <w:r w:rsidR="002232BB">
        <w:rPr>
          <w:noProof/>
        </w:rPr>
        <w:t>2</w:t>
      </w:r>
      <w:r w:rsidR="004206CF">
        <w:fldChar w:fldCharType="end"/>
      </w:r>
      <w:r w:rsidR="004206CF">
        <w:t xml:space="preserve"> </w:t>
      </w:r>
      <w:r w:rsidR="00DB1313">
        <w:t xml:space="preserve"> </w:t>
      </w:r>
      <w:r w:rsidR="003E23C0">
        <w:t xml:space="preserve">This had been marked in </w:t>
      </w:r>
      <w:r w:rsidR="00165362">
        <w:t xml:space="preserve">purple </w:t>
      </w:r>
      <w:r w:rsidR="003E23C0">
        <w:t xml:space="preserve">to indicate that it is not </w:t>
      </w:r>
      <w:r w:rsidR="001A3CCC">
        <w:t xml:space="preserve">an active option in this version due to the PMD option also </w:t>
      </w:r>
      <w:r w:rsidR="009567B8">
        <w:t xml:space="preserve">highlighted in </w:t>
      </w:r>
      <w:r w:rsidR="00165362">
        <w:t xml:space="preserve">purple </w:t>
      </w:r>
      <w:r w:rsidR="009567B8">
        <w:t>not being active. This will be discussed in the Post-Mission Disposal section.</w:t>
      </w:r>
    </w:p>
    <w:p w14:paraId="3D5F4C5C" w14:textId="3A0EAB25" w:rsidR="009567B8" w:rsidRPr="00025A61" w:rsidRDefault="00692ADA" w:rsidP="00692ADA">
      <w:pPr>
        <w:pStyle w:val="Heading2"/>
        <w:rPr>
          <w:color w:val="FF0000"/>
        </w:rPr>
      </w:pPr>
      <w:r w:rsidRPr="00025A61">
        <w:rPr>
          <w:color w:val="FF0000"/>
        </w:rPr>
        <w:t>Explosions</w:t>
      </w:r>
    </w:p>
    <w:p w14:paraId="249101AF" w14:textId="667D6351" w:rsidR="00757071" w:rsidRDefault="00757071" w:rsidP="00757071">
      <w:r>
        <w:t>Explosion have not yet been included in this version. When they are added, they will be applied to FLM satellites and R/Bs</w:t>
      </w:r>
      <w:r w:rsidR="00C01763">
        <w:t xml:space="preserve"> at the rates indicated in this table. Information on the explosion object, epoch, and energy will be provided in a separate set of complementary files, and debris fragments generated by Aerospace’s IMPACT model will also be included in the reference scenario object files.</w:t>
      </w:r>
    </w:p>
    <w:p w14:paraId="444F06F0" w14:textId="0E31CF84" w:rsidR="009002A0" w:rsidRDefault="00EE7A6B" w:rsidP="00EE7A6B">
      <w:pPr>
        <w:pStyle w:val="Heading2"/>
      </w:pPr>
      <w:r>
        <w:t>Post-Mission Disposal (PMD)</w:t>
      </w:r>
    </w:p>
    <w:p w14:paraId="250918E7" w14:textId="3F10DB01" w:rsidR="00EE7A6B" w:rsidRDefault="004033A1" w:rsidP="00EE7A6B">
      <w:r>
        <w:t xml:space="preserve">As indicated in the table, each sustainability level calls for a different level of PMD success. In the scenario data, </w:t>
      </w:r>
      <w:r w:rsidR="00F76C5B">
        <w:t xml:space="preserve">every operational satellite object also has a disposed copy </w:t>
      </w:r>
      <w:r w:rsidR="00391FC7">
        <w:t>that models the post-mission phase. This can either be a successful disposal or a failed one, and the ID and initial state of that disposed object reflects</w:t>
      </w:r>
      <w:r w:rsidR="001E43B2">
        <w:t xml:space="preserve"> whether it was a success or failure. The Object ID Interpretation section goes into a bit more detail on how to identify those objects.</w:t>
      </w:r>
      <w:r w:rsidR="00F66C0C">
        <w:t xml:space="preserve"> These success rates are distributed differently to different population types according to the sustainability level.</w:t>
      </w:r>
    </w:p>
    <w:p w14:paraId="366B1E91" w14:textId="40B3EA89" w:rsidR="00F66C0C" w:rsidRDefault="00F66C0C" w:rsidP="00EE7A6B">
      <w:r>
        <w:t xml:space="preserve">The levels also prescribe different disposal </w:t>
      </w:r>
      <w:r w:rsidR="00754BCA">
        <w:t xml:space="preserve">duration targets for LEO satellites of either 5 years or 25 years. Two distinct populations of disposal objects were generated for all LEO </w:t>
      </w:r>
      <w:r w:rsidR="00E0125A">
        <w:t>satellites and rocket bodies to target those durations. They were then sampled according to the sustainability levels to choose the appropriate disposal for successful attempts.</w:t>
      </w:r>
    </w:p>
    <w:p w14:paraId="1F988167" w14:textId="0B1910B5" w:rsidR="00E0125A" w:rsidRDefault="00E0125A" w:rsidP="00EE7A6B">
      <w:r>
        <w:t>The High level provides an option for non-LLC LEO satellites of 5</w:t>
      </w:r>
      <w:r w:rsidR="4A5F552C">
        <w:t>-</w:t>
      </w:r>
      <w:r>
        <w:t xml:space="preserve">year disposal with 95% success OR 25-year disposal with 99% success. For this version, only the first option is modeled, and the 25-year option is highlighted in </w:t>
      </w:r>
      <w:r w:rsidR="00165362">
        <w:t xml:space="preserve">purple </w:t>
      </w:r>
      <w:r>
        <w:t xml:space="preserve">to indicate it is not active. This </w:t>
      </w:r>
      <w:r w:rsidR="00DB1313">
        <w:t xml:space="preserve">omission renders the </w:t>
      </w:r>
      <w:r w:rsidR="00682B96">
        <w:t>CA requirement in the High level inactive as well, as previously discussed.</w:t>
      </w:r>
    </w:p>
    <w:p w14:paraId="6C0EB410" w14:textId="341278D9" w:rsidR="00682B96" w:rsidRPr="00025A61" w:rsidRDefault="00682B96" w:rsidP="00682B96">
      <w:pPr>
        <w:pStyle w:val="Heading2"/>
        <w:rPr>
          <w:color w:val="FF0000"/>
        </w:rPr>
      </w:pPr>
      <w:r w:rsidRPr="00025A61">
        <w:rPr>
          <w:color w:val="FF0000"/>
        </w:rPr>
        <w:t>Active Debris Removal (ADR)</w:t>
      </w:r>
    </w:p>
    <w:p w14:paraId="1427CFE3" w14:textId="53E80768" w:rsidR="00025A61" w:rsidRDefault="008C1CA8" w:rsidP="00682B96">
      <w:r>
        <w:t>Active debris removal has not yet been included in this version. The intent is to begin modeling ADR in 2030 at a set rate</w:t>
      </w:r>
      <w:r w:rsidR="00E1631F">
        <w:t xml:space="preserve"> by targeting high-priority objects</w:t>
      </w:r>
      <w:r w:rsidR="00992467">
        <w:t xml:space="preserve">. </w:t>
      </w:r>
      <w:r w:rsidR="00B909FB">
        <w:t xml:space="preserve">Initially, the targets for ADR action will only come </w:t>
      </w:r>
      <w:r w:rsidR="00B909FB">
        <w:lastRenderedPageBreak/>
        <w:t>from the IPM catalog, since there are already numerous candidate objects. In subsequent version</w:t>
      </w:r>
      <w:r w:rsidR="719EFB03">
        <w:t>s</w:t>
      </w:r>
      <w:r w:rsidR="00B909FB">
        <w:t xml:space="preserve">, an option can be added to </w:t>
      </w:r>
      <w:r w:rsidR="00CC34DF">
        <w:t xml:space="preserve">remove FLM failed disposal objects that are </w:t>
      </w:r>
      <w:r w:rsidR="00025A61">
        <w:t>deemed to be high priority.</w:t>
      </w:r>
    </w:p>
    <w:p w14:paraId="3FC2C34B" w14:textId="3741E0C7" w:rsidR="00682B96" w:rsidRPr="00682B96" w:rsidRDefault="00025A61" w:rsidP="00682B96">
      <w:r>
        <w:t>ADR targets</w:t>
      </w:r>
      <w:r w:rsidR="00992467">
        <w:t xml:space="preserve"> will be prioritized either by using a </w:t>
      </w:r>
      <w:r w:rsidR="008A05E7">
        <w:t>probability</w:t>
      </w:r>
      <w:r w:rsidR="00992467">
        <w:t xml:space="preserve">-severity index that </w:t>
      </w:r>
      <w:r>
        <w:t>considers both</w:t>
      </w:r>
      <w:r w:rsidR="008A05E7">
        <w:t xml:space="preserve"> the likelihood that </w:t>
      </w:r>
      <w:r>
        <w:t xml:space="preserve">the </w:t>
      </w:r>
      <w:r w:rsidR="008A05E7">
        <w:t>derelict object will be involved in a collision</w:t>
      </w:r>
      <w:r w:rsidR="00C913ED">
        <w:t xml:space="preserve"> with other traffic and the consequence of the object being involved in a collision. A file with a listing of the objects removed via ADR and the epoch of the removal will be included with each </w:t>
      </w:r>
      <w:r w:rsidR="00224DCD">
        <w:t>scenario object file. The scenario object file will also be modified by simply changing the end epoch of the derelict object to correspond to the ADR epoch. These will be modeled as instantaneous removals for simplicity.</w:t>
      </w:r>
    </w:p>
    <w:p w14:paraId="47EF2023" w14:textId="280E4000" w:rsidR="001406AF" w:rsidRPr="009337ED" w:rsidRDefault="00AC4A5F" w:rsidP="009337ED">
      <w:pPr>
        <w:pStyle w:val="Heading1"/>
      </w:pPr>
      <w:r w:rsidRPr="009337ED">
        <w:t xml:space="preserve">Object ID </w:t>
      </w:r>
      <w:r w:rsidR="00BB42CD" w:rsidRPr="009337ED">
        <w:t>Interpretation</w:t>
      </w:r>
    </w:p>
    <w:p w14:paraId="39B3D472" w14:textId="15853D9E" w:rsidR="007577CD" w:rsidRDefault="00165FC0" w:rsidP="007577CD">
      <w:pPr>
        <w:rPr>
          <w:b/>
          <w:bCs/>
          <w:u w:val="single"/>
        </w:rPr>
      </w:pPr>
      <w:r>
        <w:t>These scenarios</w:t>
      </w:r>
      <w:r w:rsidR="00176270" w:rsidRPr="00176270">
        <w:t xml:space="preserve"> use an 18-digit ID number</w:t>
      </w:r>
      <w:r>
        <w:t xml:space="preserve"> borrowed from the Aerospace Debris Environment Projections Tool (ADEPT)</w:t>
      </w:r>
      <w:r w:rsidR="00176270" w:rsidRPr="00176270">
        <w:t xml:space="preserve"> to provide a unique identification for </w:t>
      </w:r>
      <w:r>
        <w:t>each object</w:t>
      </w:r>
      <w:r w:rsidR="00176270" w:rsidRPr="00176270">
        <w:t xml:space="preserve">. This ID number contains information about the object type, disposal option, and other parameters. The breakdown of each column, and their dependencies </w:t>
      </w:r>
      <w:r>
        <w:t>is summarized here.</w:t>
      </w:r>
    </w:p>
    <w:p w14:paraId="26D1EAF3" w14:textId="76054B12" w:rsidR="009337ED" w:rsidRDefault="009337ED" w:rsidP="009337ED">
      <w:pPr>
        <w:pStyle w:val="Heading2"/>
      </w:pPr>
      <w:r>
        <w:t>Example ID</w:t>
      </w:r>
      <w:r w:rsidR="00D922E4">
        <w:t>s</w:t>
      </w:r>
    </w:p>
    <w:p w14:paraId="7B253E3C" w14:textId="5700CD3C" w:rsidR="009337ED" w:rsidRDefault="00D922E4" w:rsidP="009337ED">
      <w:r>
        <w:t>It’s useful to start with some example IDs before getting into the details.</w:t>
      </w:r>
      <w:r w:rsidR="00B21784">
        <w:t xml:space="preserve"> </w:t>
      </w:r>
    </w:p>
    <w:p w14:paraId="7D5A8F99" w14:textId="0E83E88B" w:rsidR="00BC4F52" w:rsidRDefault="00BC4F52" w:rsidP="00BC4F52">
      <w:pPr>
        <w:pStyle w:val="Caption"/>
        <w:keepNext/>
      </w:pPr>
      <w:bookmarkStart w:id="242" w:name="_Ref186721323"/>
      <w:r>
        <w:t xml:space="preserve">Table </w:t>
      </w:r>
      <w:bookmarkEnd w:id="242"/>
      <w:r w:rsidR="005E6F68">
        <w:t>7</w:t>
      </w:r>
      <w:r>
        <w:t>. Object ID Examples</w:t>
      </w:r>
    </w:p>
    <w:tbl>
      <w:tblPr>
        <w:tblStyle w:val="GridTable4-Accent1"/>
        <w:tblW w:w="5000" w:type="pct"/>
        <w:tblLook w:val="04A0" w:firstRow="1" w:lastRow="0" w:firstColumn="1" w:lastColumn="0" w:noHBand="0" w:noVBand="1"/>
      </w:tblPr>
      <w:tblGrid>
        <w:gridCol w:w="2697"/>
        <w:gridCol w:w="6653"/>
      </w:tblGrid>
      <w:tr w:rsidR="00B21784" w14:paraId="3581D965" w14:textId="77777777" w:rsidTr="00BD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14:paraId="12CAB0FD" w14:textId="4665EFD1" w:rsidR="00B21784" w:rsidRDefault="00B21784" w:rsidP="009337ED">
            <w:r>
              <w:t>ID</w:t>
            </w:r>
          </w:p>
        </w:tc>
        <w:tc>
          <w:tcPr>
            <w:tcW w:w="3558" w:type="pct"/>
          </w:tcPr>
          <w:p w14:paraId="04F49196" w14:textId="6949212F" w:rsidR="00B21784" w:rsidRDefault="00B21784" w:rsidP="009337ED">
            <w:pPr>
              <w:cnfStyle w:val="100000000000" w:firstRow="1" w:lastRow="0" w:firstColumn="0" w:lastColumn="0" w:oddVBand="0" w:evenVBand="0" w:oddHBand="0" w:evenHBand="0" w:firstRowFirstColumn="0" w:firstRowLastColumn="0" w:lastRowFirstColumn="0" w:lastRowLastColumn="0"/>
            </w:pPr>
            <w:r>
              <w:t>Descripton</w:t>
            </w:r>
          </w:p>
        </w:tc>
      </w:tr>
      <w:tr w:rsidR="00B21784" w14:paraId="29EDAE30" w14:textId="77777777" w:rsidTr="00A0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shd w:val="clear" w:color="auto" w:fill="C5E0B3" w:themeFill="accent6" w:themeFillTint="66"/>
          </w:tcPr>
          <w:p w14:paraId="517DD07B" w14:textId="47F49947" w:rsidR="00B21784" w:rsidRDefault="004A15AA" w:rsidP="009337ED">
            <w:r w:rsidRPr="004A15AA">
              <w:t>000000000000012988</w:t>
            </w:r>
          </w:p>
        </w:tc>
        <w:tc>
          <w:tcPr>
            <w:tcW w:w="3558" w:type="pct"/>
            <w:shd w:val="clear" w:color="auto" w:fill="C5E0B3" w:themeFill="accent6" w:themeFillTint="66"/>
          </w:tcPr>
          <w:p w14:paraId="62B3E1E3" w14:textId="2A929824" w:rsidR="00B21784" w:rsidRDefault="00BD7E79" w:rsidP="009337ED">
            <w:pPr>
              <w:cnfStyle w:val="000000100000" w:firstRow="0" w:lastRow="0" w:firstColumn="0" w:lastColumn="0" w:oddVBand="0" w:evenVBand="0" w:oddHBand="1" w:evenHBand="0" w:firstRowFirstColumn="0" w:firstRowLastColumn="0" w:lastRowFirstColumn="0" w:lastRowLastColumn="0"/>
            </w:pPr>
            <w:r>
              <w:t xml:space="preserve">Initial Population Model (IPM) </w:t>
            </w:r>
            <w:r w:rsidR="00B21784">
              <w:t xml:space="preserve">object </w:t>
            </w:r>
            <w:r w:rsidR="00E842C2">
              <w:t>from catalog</w:t>
            </w:r>
          </w:p>
        </w:tc>
      </w:tr>
      <w:tr w:rsidR="00B21784" w14:paraId="318F2739" w14:textId="77777777" w:rsidTr="00A01987">
        <w:tc>
          <w:tcPr>
            <w:cnfStyle w:val="001000000000" w:firstRow="0" w:lastRow="0" w:firstColumn="1" w:lastColumn="0" w:oddVBand="0" w:evenVBand="0" w:oddHBand="0" w:evenHBand="0" w:firstRowFirstColumn="0" w:firstRowLastColumn="0" w:lastRowFirstColumn="0" w:lastRowLastColumn="0"/>
            <w:tcW w:w="1442" w:type="pct"/>
            <w:shd w:val="clear" w:color="auto" w:fill="C5E0B3" w:themeFill="accent6" w:themeFillTint="66"/>
          </w:tcPr>
          <w:p w14:paraId="1E40306C" w14:textId="37F76342" w:rsidR="00B21784" w:rsidRDefault="00BD7E79" w:rsidP="009337ED">
            <w:r w:rsidRPr="00BD7E79">
              <w:t>000000000000127087</w:t>
            </w:r>
          </w:p>
        </w:tc>
        <w:tc>
          <w:tcPr>
            <w:tcW w:w="3558" w:type="pct"/>
            <w:shd w:val="clear" w:color="auto" w:fill="C5E0B3" w:themeFill="accent6" w:themeFillTint="66"/>
          </w:tcPr>
          <w:p w14:paraId="1F8E4F91" w14:textId="25CCAEAA" w:rsidR="00B21784" w:rsidRDefault="00BD7E79" w:rsidP="009337ED">
            <w:pPr>
              <w:cnfStyle w:val="000000000000" w:firstRow="0" w:lastRow="0" w:firstColumn="0" w:lastColumn="0" w:oddVBand="0" w:evenVBand="0" w:oddHBand="0" w:evenHBand="0" w:firstRowFirstColumn="0" w:firstRowLastColumn="0" w:lastRowFirstColumn="0" w:lastRowLastColumn="0"/>
            </w:pPr>
            <w:r>
              <w:t>Modeled IPM subtrackable debris object</w:t>
            </w:r>
          </w:p>
        </w:tc>
      </w:tr>
      <w:tr w:rsidR="00B21784" w14:paraId="5229B9C9" w14:textId="77777777" w:rsidTr="00A0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shd w:val="clear" w:color="auto" w:fill="DEEAF6" w:themeFill="accent5" w:themeFillTint="33"/>
          </w:tcPr>
          <w:p w14:paraId="5BE07C5D" w14:textId="402D24A1" w:rsidR="00B21784" w:rsidRDefault="000443D8" w:rsidP="009337ED">
            <w:r w:rsidRPr="000443D8">
              <w:t>000001011000017056</w:t>
            </w:r>
          </w:p>
        </w:tc>
        <w:tc>
          <w:tcPr>
            <w:tcW w:w="3558" w:type="pct"/>
            <w:shd w:val="clear" w:color="auto" w:fill="DEEAF6" w:themeFill="accent5" w:themeFillTint="33"/>
          </w:tcPr>
          <w:p w14:paraId="4E0FE0A3" w14:textId="68977B4F" w:rsidR="00B21784" w:rsidRDefault="000443D8" w:rsidP="009337ED">
            <w:pPr>
              <w:cnfStyle w:val="000000100000" w:firstRow="0" w:lastRow="0" w:firstColumn="0" w:lastColumn="0" w:oddVBand="0" w:evenVBand="0" w:oddHBand="1" w:evenHBand="0" w:firstRowFirstColumn="0" w:firstRowLastColumn="0" w:lastRowFirstColumn="0" w:lastRowLastColumn="0"/>
            </w:pPr>
            <w:r>
              <w:t xml:space="preserve">Future Launch Model (FLM) LEO </w:t>
            </w:r>
            <w:r w:rsidR="00E14CB4">
              <w:t>background traffic operational satellite</w:t>
            </w:r>
          </w:p>
        </w:tc>
      </w:tr>
      <w:tr w:rsidR="000443D8" w14:paraId="4E40D5BF" w14:textId="77777777" w:rsidTr="00A01987">
        <w:tc>
          <w:tcPr>
            <w:cnfStyle w:val="001000000000" w:firstRow="0" w:lastRow="0" w:firstColumn="1" w:lastColumn="0" w:oddVBand="0" w:evenVBand="0" w:oddHBand="0" w:evenHBand="0" w:firstRowFirstColumn="0" w:firstRowLastColumn="0" w:lastRowFirstColumn="0" w:lastRowLastColumn="0"/>
            <w:tcW w:w="1442" w:type="pct"/>
            <w:shd w:val="clear" w:color="auto" w:fill="DEEAF6" w:themeFill="accent5" w:themeFillTint="33"/>
          </w:tcPr>
          <w:p w14:paraId="748F3734" w14:textId="431BA7D9" w:rsidR="000443D8" w:rsidRDefault="00810703" w:rsidP="009337ED">
            <w:r w:rsidRPr="00810703">
              <w:t>000002610000137344</w:t>
            </w:r>
          </w:p>
        </w:tc>
        <w:tc>
          <w:tcPr>
            <w:tcW w:w="3558" w:type="pct"/>
            <w:shd w:val="clear" w:color="auto" w:fill="DEEAF6" w:themeFill="accent5" w:themeFillTint="33"/>
          </w:tcPr>
          <w:p w14:paraId="3545B516" w14:textId="0B1E001E" w:rsidR="000443D8" w:rsidRDefault="00810703" w:rsidP="009337ED">
            <w:pPr>
              <w:cnfStyle w:val="000000000000" w:firstRow="0" w:lastRow="0" w:firstColumn="0" w:lastColumn="0" w:oddVBand="0" w:evenVBand="0" w:oddHBand="0" w:evenHBand="0" w:firstRowFirstColumn="0" w:firstRowLastColumn="0" w:lastRowFirstColumn="0" w:lastRowLastColumn="0"/>
            </w:pPr>
            <w:r>
              <w:t>FLM GEO successfully disposed satellite</w:t>
            </w:r>
          </w:p>
        </w:tc>
      </w:tr>
      <w:tr w:rsidR="000443D8" w14:paraId="15E47FFC" w14:textId="77777777" w:rsidTr="00A0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shd w:val="clear" w:color="auto" w:fill="DEEAF6" w:themeFill="accent5" w:themeFillTint="33"/>
          </w:tcPr>
          <w:p w14:paraId="7610A575" w14:textId="6DEF69D9" w:rsidR="000443D8" w:rsidRDefault="00B207AE" w:rsidP="009337ED">
            <w:r w:rsidRPr="00B207AE">
              <w:t>000006208771210375</w:t>
            </w:r>
          </w:p>
        </w:tc>
        <w:tc>
          <w:tcPr>
            <w:tcW w:w="3558" w:type="pct"/>
            <w:shd w:val="clear" w:color="auto" w:fill="DEEAF6" w:themeFill="accent5" w:themeFillTint="33"/>
          </w:tcPr>
          <w:p w14:paraId="77A87D86" w14:textId="5BA2B403" w:rsidR="000443D8" w:rsidRDefault="00B60452" w:rsidP="009337ED">
            <w:pPr>
              <w:cnfStyle w:val="000000100000" w:firstRow="0" w:lastRow="0" w:firstColumn="0" w:lastColumn="0" w:oddVBand="0" w:evenVBand="0" w:oddHBand="1" w:evenHBand="0" w:firstRowFirstColumn="0" w:firstRowLastColumn="0" w:lastRowFirstColumn="0" w:lastRowLastColumn="0"/>
            </w:pPr>
            <w:r>
              <w:t>Large LEO Constellation</w:t>
            </w:r>
            <w:r w:rsidR="008A111D">
              <w:t xml:space="preserve"> (</w:t>
            </w:r>
            <w:r>
              <w:t>LLC</w:t>
            </w:r>
            <w:r w:rsidR="008A111D">
              <w:t xml:space="preserve">) </w:t>
            </w:r>
            <w:r w:rsidR="004A38ED">
              <w:t>disposed rocket body</w:t>
            </w:r>
          </w:p>
        </w:tc>
      </w:tr>
      <w:tr w:rsidR="008A111D" w14:paraId="0C90C192" w14:textId="77777777" w:rsidTr="00A01987">
        <w:tc>
          <w:tcPr>
            <w:cnfStyle w:val="001000000000" w:firstRow="0" w:lastRow="0" w:firstColumn="1" w:lastColumn="0" w:oddVBand="0" w:evenVBand="0" w:oddHBand="0" w:evenHBand="0" w:firstRowFirstColumn="0" w:firstRowLastColumn="0" w:lastRowFirstColumn="0" w:lastRowLastColumn="0"/>
            <w:tcW w:w="1442" w:type="pct"/>
            <w:shd w:val="clear" w:color="auto" w:fill="DEEAF6" w:themeFill="accent5" w:themeFillTint="33"/>
          </w:tcPr>
          <w:p w14:paraId="25C9356E" w14:textId="3D02706D" w:rsidR="008A111D" w:rsidRDefault="008A111D" w:rsidP="008A111D">
            <w:r w:rsidRPr="00B366BE">
              <w:t>000007015830011728</w:t>
            </w:r>
          </w:p>
        </w:tc>
        <w:tc>
          <w:tcPr>
            <w:tcW w:w="3558" w:type="pct"/>
            <w:shd w:val="clear" w:color="auto" w:fill="DEEAF6" w:themeFill="accent5" w:themeFillTint="33"/>
          </w:tcPr>
          <w:p w14:paraId="33137588" w14:textId="48AAECB5" w:rsidR="008A111D" w:rsidRDefault="00B60452" w:rsidP="008A111D">
            <w:pPr>
              <w:cnfStyle w:val="000000000000" w:firstRow="0" w:lastRow="0" w:firstColumn="0" w:lastColumn="0" w:oddVBand="0" w:evenVBand="0" w:oddHBand="0" w:evenHBand="0" w:firstRowFirstColumn="0" w:firstRowLastColumn="0" w:lastRowFirstColumn="0" w:lastRowLastColumn="0"/>
            </w:pPr>
            <w:r>
              <w:t>LLC</w:t>
            </w:r>
            <w:r w:rsidR="0044422C">
              <w:t xml:space="preserve"> </w:t>
            </w:r>
            <w:r w:rsidR="008A111D">
              <w:t>operational satellite</w:t>
            </w:r>
          </w:p>
        </w:tc>
      </w:tr>
      <w:tr w:rsidR="008A111D" w14:paraId="2E295F3A" w14:textId="77777777" w:rsidTr="00A0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shd w:val="clear" w:color="auto" w:fill="DEEAF6" w:themeFill="accent5" w:themeFillTint="33"/>
          </w:tcPr>
          <w:p w14:paraId="285EA561" w14:textId="037DE08E" w:rsidR="008A111D" w:rsidRDefault="009709EF" w:rsidP="008A111D">
            <w:r w:rsidRPr="009709EF">
              <w:t>000007919261310715</w:t>
            </w:r>
          </w:p>
        </w:tc>
        <w:tc>
          <w:tcPr>
            <w:tcW w:w="3558" w:type="pct"/>
            <w:shd w:val="clear" w:color="auto" w:fill="DEEAF6" w:themeFill="accent5" w:themeFillTint="33"/>
          </w:tcPr>
          <w:p w14:paraId="51FB3B93" w14:textId="6047B12C" w:rsidR="008A111D" w:rsidRDefault="00B60452" w:rsidP="008A111D">
            <w:pPr>
              <w:cnfStyle w:val="000000100000" w:firstRow="0" w:lastRow="0" w:firstColumn="0" w:lastColumn="0" w:oddVBand="0" w:evenVBand="0" w:oddHBand="1" w:evenHBand="0" w:firstRowFirstColumn="0" w:firstRowLastColumn="0" w:lastRowFirstColumn="0" w:lastRowLastColumn="0"/>
            </w:pPr>
            <w:r>
              <w:t>LLC</w:t>
            </w:r>
            <w:r w:rsidR="009709EF">
              <w:t xml:space="preserve"> failed disposal satellite</w:t>
            </w:r>
          </w:p>
        </w:tc>
      </w:tr>
      <w:tr w:rsidR="008A111D" w14:paraId="2264E55E" w14:textId="77777777" w:rsidTr="00A01987">
        <w:tc>
          <w:tcPr>
            <w:cnfStyle w:val="001000000000" w:firstRow="0" w:lastRow="0" w:firstColumn="1" w:lastColumn="0" w:oddVBand="0" w:evenVBand="0" w:oddHBand="0" w:evenHBand="0" w:firstRowFirstColumn="0" w:firstRowLastColumn="0" w:lastRowFirstColumn="0" w:lastRowLastColumn="0"/>
            <w:tcW w:w="1442" w:type="pct"/>
            <w:shd w:val="clear" w:color="auto" w:fill="F7CAAC" w:themeFill="accent2" w:themeFillTint="66"/>
          </w:tcPr>
          <w:p w14:paraId="04371256" w14:textId="28933CFC" w:rsidR="008A111D" w:rsidRDefault="008A111D" w:rsidP="008A111D">
            <w:r w:rsidRPr="0047048A">
              <w:t>200370000008630781</w:t>
            </w:r>
          </w:p>
        </w:tc>
        <w:tc>
          <w:tcPr>
            <w:tcW w:w="3558" w:type="pct"/>
            <w:shd w:val="clear" w:color="auto" w:fill="F7CAAC" w:themeFill="accent2" w:themeFillTint="66"/>
          </w:tcPr>
          <w:p w14:paraId="4FC70DAF" w14:textId="7C6A51E6" w:rsidR="008A111D" w:rsidRDefault="008A111D" w:rsidP="008A111D">
            <w:pPr>
              <w:cnfStyle w:val="000000000000" w:firstRow="0" w:lastRow="0" w:firstColumn="0" w:lastColumn="0" w:oddVBand="0" w:evenVBand="0" w:oddHBand="0" w:evenHBand="0" w:firstRowFirstColumn="0" w:firstRowLastColumn="0" w:lastRowFirstColumn="0" w:lastRowLastColumn="0"/>
            </w:pPr>
            <w:r w:rsidRPr="0047048A">
              <w:t>630,785th GEN2 collision fragment in MC 37</w:t>
            </w:r>
          </w:p>
        </w:tc>
      </w:tr>
    </w:tbl>
    <w:p w14:paraId="5F6C4C9C" w14:textId="77777777" w:rsidR="00D922E4" w:rsidRDefault="00D922E4" w:rsidP="009337ED"/>
    <w:p w14:paraId="26C94568" w14:textId="51BBE430" w:rsidR="00711CE8" w:rsidRDefault="00225132" w:rsidP="00711CE8">
      <w:r>
        <w:t>There are three main categories of object populations</w:t>
      </w:r>
      <w:r w:rsidR="00100B26">
        <w:t xml:space="preserve"> represented in </w:t>
      </w:r>
      <w:r w:rsidR="00BC4F52">
        <w:fldChar w:fldCharType="begin"/>
      </w:r>
      <w:r w:rsidR="00BC4F52">
        <w:instrText xml:space="preserve"> REF _Ref186721323 \h </w:instrText>
      </w:r>
      <w:r w:rsidR="00BC4F52">
        <w:fldChar w:fldCharType="separate"/>
      </w:r>
      <w:r w:rsidR="002232BB">
        <w:t xml:space="preserve">Table </w:t>
      </w:r>
      <w:r w:rsidR="005E6F68">
        <w:rPr>
          <w:noProof/>
        </w:rPr>
        <w:t>7</w:t>
      </w:r>
      <w:r w:rsidR="00BC4F52">
        <w:fldChar w:fldCharType="end"/>
      </w:r>
      <w:r w:rsidR="00100B26">
        <w:t xml:space="preserve">, </w:t>
      </w:r>
      <w:r w:rsidR="00A01987">
        <w:t xml:space="preserve">separated with different cell shading, </w:t>
      </w:r>
      <w:r w:rsidR="00100B26">
        <w:t xml:space="preserve">and each have distinct ID </w:t>
      </w:r>
      <w:r w:rsidR="00A01987">
        <w:t>interpretations</w:t>
      </w:r>
      <w:r w:rsidR="00100B26">
        <w:t>.</w:t>
      </w:r>
    </w:p>
    <w:p w14:paraId="2C9341CB" w14:textId="0F07E7B5" w:rsidR="002303A7" w:rsidRPr="002303A7" w:rsidRDefault="00225132" w:rsidP="002303A7">
      <w:pPr>
        <w:pStyle w:val="Heading3"/>
      </w:pPr>
      <w:r>
        <w:t>Initial Pop</w:t>
      </w:r>
      <w:r w:rsidR="00830951">
        <w:t>ul</w:t>
      </w:r>
      <w:r>
        <w:t>ation Model (IPM)</w:t>
      </w:r>
    </w:p>
    <w:p w14:paraId="729722A5" w14:textId="3B05D3EB" w:rsidR="002C6471" w:rsidRDefault="00711CE8" w:rsidP="00711CE8">
      <w:r>
        <w:t xml:space="preserve">The first two rows in green are objects that are present at the initial epoch of the scenarios. These </w:t>
      </w:r>
      <w:r w:rsidR="008F2C17">
        <w:t xml:space="preserve">will have many leading zeroes and then a simple incrementing counter to give the object a unique ID. </w:t>
      </w:r>
      <w:r w:rsidR="005860E1">
        <w:t>Objects that come from the public catalog will have 5 non-zero digits, corresponding roughly to the number of objects in the catalog.</w:t>
      </w:r>
      <w:r w:rsidR="002C6471">
        <w:t xml:space="preserve"> </w:t>
      </w:r>
      <w:r w:rsidR="00CD7868">
        <w:t xml:space="preserve">These are based off of real objects from the catalog, but </w:t>
      </w:r>
      <w:r w:rsidR="00512E48">
        <w:t xml:space="preserve">an arbitrary </w:t>
      </w:r>
      <w:r w:rsidR="00611932">
        <w:t>counting number is used for their IDs rather than NORAD ID.</w:t>
      </w:r>
    </w:p>
    <w:p w14:paraId="4D2A6577" w14:textId="6ADE6D50" w:rsidR="00100B26" w:rsidRDefault="005860E1" w:rsidP="00711CE8">
      <w:r>
        <w:t>There are also modeled objects that are not trackable and therefor</w:t>
      </w:r>
      <w:r w:rsidR="73F98359">
        <w:t>e</w:t>
      </w:r>
      <w:r>
        <w:t xml:space="preserve"> would not be in the catalog. </w:t>
      </w:r>
      <w:r w:rsidR="00811B08">
        <w:t>These have at least 6 non-zero digits to distinguish them from catalog objects.</w:t>
      </w:r>
    </w:p>
    <w:p w14:paraId="32517622" w14:textId="1BF0C373" w:rsidR="00225132" w:rsidRDefault="00225132" w:rsidP="00764279">
      <w:pPr>
        <w:pStyle w:val="Heading3"/>
      </w:pPr>
      <w:r>
        <w:t>Future Launch Model (FLM)</w:t>
      </w:r>
    </w:p>
    <w:p w14:paraId="6B40B683" w14:textId="6A62BDE5" w:rsidR="003C49DC" w:rsidRPr="00811B08" w:rsidRDefault="002E3FAE" w:rsidP="00811B08">
      <w:r>
        <w:t xml:space="preserve">The next five rows in </w:t>
      </w:r>
      <w:r>
        <w:fldChar w:fldCharType="begin"/>
      </w:r>
      <w:r>
        <w:instrText xml:space="preserve"> REF _Ref186721323 \h </w:instrText>
      </w:r>
      <w:r>
        <w:fldChar w:fldCharType="separate"/>
      </w:r>
      <w:r w:rsidR="002232BB">
        <w:t xml:space="preserve">Table </w:t>
      </w:r>
      <w:r w:rsidR="005E6F68">
        <w:rPr>
          <w:noProof/>
        </w:rPr>
        <w:t>7</w:t>
      </w:r>
      <w:r>
        <w:fldChar w:fldCharType="end"/>
      </w:r>
      <w:r>
        <w:t xml:space="preserve"> </w:t>
      </w:r>
      <w:r w:rsidR="00FF2586">
        <w:t xml:space="preserve">with blue shading are FLM objects. </w:t>
      </w:r>
      <w:r w:rsidR="00811B08">
        <w:t xml:space="preserve">These are </w:t>
      </w:r>
      <w:r w:rsidR="00887A85">
        <w:t xml:space="preserve">modeled future satellites and rocket bodies in LEO, MEO, and GEO, including large constellation objects and background traffic (all </w:t>
      </w:r>
      <w:r w:rsidR="00887A85">
        <w:lastRenderedPageBreak/>
        <w:t xml:space="preserve">other traffic not categorized </w:t>
      </w:r>
      <w:r w:rsidR="003C49DC">
        <w:t>as constellation traffic). These are the main focus of the ID column description in the next section.</w:t>
      </w:r>
      <w:r w:rsidR="00E66239">
        <w:t xml:space="preserve"> </w:t>
      </w:r>
      <w:r w:rsidR="000A51C7">
        <w:t>FLM objects will always have 5 leading zeros and then a non-zero digit in the 6</w:t>
      </w:r>
      <w:r w:rsidR="000A51C7" w:rsidRPr="000A51C7">
        <w:rPr>
          <w:vertAlign w:val="superscript"/>
        </w:rPr>
        <w:t>th</w:t>
      </w:r>
      <w:r w:rsidR="000A51C7">
        <w:t xml:space="preserve"> column to indicate the</w:t>
      </w:r>
      <w:r w:rsidR="00E66239">
        <w:t xml:space="preserve"> specific population. Details to follow in the next section.</w:t>
      </w:r>
    </w:p>
    <w:p w14:paraId="3E45E9BC" w14:textId="4D21BF7B" w:rsidR="00225132" w:rsidRDefault="00100B26" w:rsidP="00764279">
      <w:pPr>
        <w:pStyle w:val="Heading3"/>
      </w:pPr>
      <w:r>
        <w:t>Breakup Debris</w:t>
      </w:r>
    </w:p>
    <w:p w14:paraId="1CD0F44C" w14:textId="77777777" w:rsidR="000B57B4" w:rsidRDefault="00FF2586" w:rsidP="003C49DC">
      <w:r>
        <w:t>The last row shaded in orange is an example of a breakup debris fragment. In this initial version of the reference scenario files there are no included debris objects. In future versions, there will be explosion</w:t>
      </w:r>
      <w:r w:rsidR="000B57B4">
        <w:t xml:space="preserve"> included and fragments from those explosions.</w:t>
      </w:r>
    </w:p>
    <w:p w14:paraId="27DF5685" w14:textId="5317CD95" w:rsidR="003C49DC" w:rsidRPr="003C49DC" w:rsidRDefault="003C49DC" w:rsidP="003C49DC">
      <w:r>
        <w:t xml:space="preserve">The first </w:t>
      </w:r>
      <w:r w:rsidR="00E66239">
        <w:t xml:space="preserve">5 digits are reserved </w:t>
      </w:r>
      <w:r w:rsidR="00722D26">
        <w:t xml:space="preserve">for </w:t>
      </w:r>
      <w:r w:rsidR="00E66239">
        <w:t>debris</w:t>
      </w:r>
      <w:r w:rsidR="000B57B4">
        <w:t xml:space="preserve">, where the first digit is set aside </w:t>
      </w:r>
      <w:r w:rsidR="57973C55">
        <w:t xml:space="preserve">to indicate the </w:t>
      </w:r>
      <w:r w:rsidR="00D77BCC">
        <w:t>collision feedback generation the fragment belongs to, and the next 4 digits are for Monte Carlo sampl</w:t>
      </w:r>
      <w:r w:rsidR="00295A8B">
        <w:t>ing bookkeeping.</w:t>
      </w:r>
    </w:p>
    <w:p w14:paraId="6939022D" w14:textId="77777777" w:rsidR="00764279" w:rsidRDefault="00764279" w:rsidP="00764279"/>
    <w:p w14:paraId="1131B13C" w14:textId="2890D33B" w:rsidR="00764279" w:rsidRPr="00764279" w:rsidRDefault="00811B08" w:rsidP="00764279">
      <w:pPr>
        <w:pStyle w:val="Heading2"/>
      </w:pPr>
      <w:r>
        <w:t xml:space="preserve">FLM </w:t>
      </w:r>
      <w:r w:rsidR="00764279">
        <w:t>ID</w:t>
      </w:r>
      <w:r>
        <w:t xml:space="preserve"> Column Descriptions</w:t>
      </w:r>
    </w:p>
    <w:p w14:paraId="06B229E4" w14:textId="205D0651" w:rsidR="007577CD" w:rsidRDefault="007577CD" w:rsidP="00295A8B">
      <w:pPr>
        <w:pStyle w:val="Heading3"/>
      </w:pPr>
      <w:r w:rsidRPr="7686A3C7">
        <w:t>Column</w:t>
      </w:r>
      <w:r w:rsidR="00295A8B">
        <w:t>s 1-5</w:t>
      </w:r>
    </w:p>
    <w:p w14:paraId="43CAC89E" w14:textId="1284D886" w:rsidR="00295A8B" w:rsidRPr="00295A8B" w:rsidRDefault="007C01C0" w:rsidP="000674E2">
      <w:r>
        <w:t>R</w:t>
      </w:r>
      <w:r w:rsidR="00295A8B">
        <w:t xml:space="preserve">eserved for </w:t>
      </w:r>
      <w:r w:rsidR="00F61BA2">
        <w:t>breakup debris, and are therefore all “0”</w:t>
      </w:r>
    </w:p>
    <w:p w14:paraId="0B82A1CA" w14:textId="31F6B648" w:rsidR="007577CD" w:rsidRDefault="007577CD" w:rsidP="00115CB6">
      <w:pPr>
        <w:pStyle w:val="Heading3"/>
      </w:pPr>
      <w:r w:rsidRPr="7686A3C7">
        <w:t xml:space="preserve">Column </w:t>
      </w:r>
      <w:r w:rsidR="00115CB6">
        <w:t>6</w:t>
      </w:r>
    </w:p>
    <w:p w14:paraId="4F7464B9" w14:textId="77777777" w:rsidR="000674E2" w:rsidRDefault="000674E2" w:rsidP="000674E2">
      <w:r>
        <w:t>Future Launch Model (FLM) Flag</w:t>
      </w:r>
    </w:p>
    <w:p w14:paraId="51A0C0BC" w14:textId="26D447F8" w:rsidR="00C2404E" w:rsidRDefault="007C01C0" w:rsidP="000674E2">
      <w:pPr>
        <w:pStyle w:val="ListParagraph"/>
        <w:numPr>
          <w:ilvl w:val="0"/>
          <w:numId w:val="18"/>
        </w:numPr>
      </w:pPr>
      <w:r w:rsidRPr="00C2404E">
        <w:t>1</w:t>
      </w:r>
      <w:r w:rsidR="003E05D6">
        <w:t>:</w:t>
      </w:r>
      <w:r w:rsidRPr="00C2404E">
        <w:t xml:space="preserve"> </w:t>
      </w:r>
      <w:r w:rsidR="00C2404E">
        <w:t>LEO background traffic</w:t>
      </w:r>
      <w:r w:rsidRPr="00C2404E">
        <w:t xml:space="preserve"> </w:t>
      </w:r>
      <w:r w:rsidR="00C2404E" w:rsidRPr="00C2404E">
        <w:t>object</w:t>
      </w:r>
    </w:p>
    <w:p w14:paraId="0CA6D5C3" w14:textId="4E53E945" w:rsidR="00C2404E" w:rsidRDefault="00C2404E" w:rsidP="00C2404E">
      <w:pPr>
        <w:pStyle w:val="ListParagraph"/>
        <w:numPr>
          <w:ilvl w:val="0"/>
          <w:numId w:val="18"/>
        </w:numPr>
      </w:pPr>
      <w:r>
        <w:t>2</w:t>
      </w:r>
      <w:r w:rsidR="003E05D6">
        <w:t>:</w:t>
      </w:r>
      <w:r>
        <w:t xml:space="preserve"> MEO/GEO object</w:t>
      </w:r>
    </w:p>
    <w:p w14:paraId="3B455CAC" w14:textId="0EE469BE" w:rsidR="00C2404E" w:rsidRDefault="00C2404E" w:rsidP="00C2404E">
      <w:pPr>
        <w:pStyle w:val="ListParagraph"/>
        <w:numPr>
          <w:ilvl w:val="0"/>
          <w:numId w:val="18"/>
        </w:numPr>
      </w:pPr>
      <w:r>
        <w:t>3</w:t>
      </w:r>
      <w:r w:rsidR="003E05D6">
        <w:t>:</w:t>
      </w:r>
      <w:r>
        <w:t xml:space="preserve"> </w:t>
      </w:r>
      <w:r w:rsidR="00B60452">
        <w:t>Unassigned</w:t>
      </w:r>
    </w:p>
    <w:p w14:paraId="18DDEC9B" w14:textId="23754DD9" w:rsidR="00B60452" w:rsidRPr="00C2404E" w:rsidRDefault="00B60452" w:rsidP="00C2404E">
      <w:pPr>
        <w:pStyle w:val="ListParagraph"/>
        <w:numPr>
          <w:ilvl w:val="0"/>
          <w:numId w:val="18"/>
        </w:numPr>
      </w:pPr>
      <w:r>
        <w:t>4-9</w:t>
      </w:r>
      <w:r w:rsidR="003E05D6">
        <w:t>:</w:t>
      </w:r>
      <w:r>
        <w:t xml:space="preserve"> Large LEO Constellation (LLC) object</w:t>
      </w:r>
    </w:p>
    <w:p w14:paraId="64FC65C7" w14:textId="7EE68375" w:rsidR="007577CD" w:rsidRDefault="007577CD" w:rsidP="000674E2">
      <w:pPr>
        <w:pStyle w:val="Heading3"/>
      </w:pPr>
      <w:r w:rsidRPr="7686A3C7">
        <w:t xml:space="preserve">Column </w:t>
      </w:r>
      <w:r w:rsidR="000674E2">
        <w:t>7</w:t>
      </w:r>
    </w:p>
    <w:p w14:paraId="41D98119" w14:textId="315A368A" w:rsidR="007577CD" w:rsidRPr="000674E2" w:rsidRDefault="000674E2" w:rsidP="000674E2">
      <w:pPr>
        <w:rPr>
          <w:rFonts w:eastAsiaTheme="minorEastAsia"/>
        </w:rPr>
      </w:pPr>
      <w:r>
        <w:t>Disposal</w:t>
      </w:r>
      <w:r w:rsidR="007577CD">
        <w:t xml:space="preserve"> option (DO) flag for the object</w:t>
      </w:r>
    </w:p>
    <w:p w14:paraId="6DA55216" w14:textId="4E2A1DC0" w:rsidR="007577CD" w:rsidRDefault="007577CD" w:rsidP="000674E2">
      <w:pPr>
        <w:pStyle w:val="ListParagraph"/>
        <w:numPr>
          <w:ilvl w:val="0"/>
          <w:numId w:val="12"/>
        </w:numPr>
      </w:pPr>
      <w:r>
        <w:t>A DO flag of 0 represents no disposal option</w:t>
      </w:r>
    </w:p>
    <w:p w14:paraId="7A4AFE97" w14:textId="77777777" w:rsidR="007577CD" w:rsidRDefault="007577CD" w:rsidP="007577CD">
      <w:pPr>
        <w:pStyle w:val="ListParagraph"/>
        <w:numPr>
          <w:ilvl w:val="0"/>
          <w:numId w:val="12"/>
        </w:numPr>
      </w:pPr>
      <w:r>
        <w:t>There are 9 other disposal options, which depend on the study</w:t>
      </w:r>
    </w:p>
    <w:p w14:paraId="2A15D693" w14:textId="77777777" w:rsidR="007577CD" w:rsidRDefault="007577CD" w:rsidP="007577CD">
      <w:pPr>
        <w:pStyle w:val="ListParagraph"/>
        <w:numPr>
          <w:ilvl w:val="0"/>
          <w:numId w:val="12"/>
        </w:numPr>
      </w:pPr>
      <w:r>
        <w:t>For example, a DO flag of 1 could represent a 25-year decay orbit</w:t>
      </w:r>
    </w:p>
    <w:p w14:paraId="22D598A6" w14:textId="1ED5B976" w:rsidR="007577CD" w:rsidRDefault="007577CD" w:rsidP="00AA1181">
      <w:pPr>
        <w:pStyle w:val="Heading3"/>
      </w:pPr>
      <w:r w:rsidRPr="7686A3C7">
        <w:t xml:space="preserve">Column </w:t>
      </w:r>
      <w:r w:rsidR="000674E2">
        <w:t>8</w:t>
      </w:r>
      <w:r w:rsidR="00AA1181">
        <w:t>-9</w:t>
      </w:r>
    </w:p>
    <w:p w14:paraId="774DEA93" w14:textId="3DA989BE" w:rsidR="007577CD" w:rsidRPr="00AA1181" w:rsidRDefault="00AA1181" w:rsidP="00AA1181">
      <w:pPr>
        <w:rPr>
          <w:rFonts w:eastAsiaTheme="minorEastAsia"/>
        </w:rPr>
      </w:pPr>
      <w:r>
        <w:t>F</w:t>
      </w:r>
      <w:r w:rsidR="007577CD">
        <w:t>uture launch repetition number</w:t>
      </w:r>
    </w:p>
    <w:p w14:paraId="6EA0360A" w14:textId="77777777" w:rsidR="007577CD" w:rsidRDefault="007577CD" w:rsidP="007577CD">
      <w:pPr>
        <w:pStyle w:val="ListParagraph"/>
        <w:numPr>
          <w:ilvl w:val="0"/>
          <w:numId w:val="11"/>
        </w:numPr>
      </w:pPr>
      <w:r>
        <w:t>01 corresponds to the first repeated launch cycle, etc.</w:t>
      </w:r>
    </w:p>
    <w:p w14:paraId="134619B8" w14:textId="6B3D41A9" w:rsidR="007577CD" w:rsidRDefault="007577CD" w:rsidP="007577CD">
      <w:pPr>
        <w:pStyle w:val="ListParagraph"/>
        <w:numPr>
          <w:ilvl w:val="0"/>
          <w:numId w:val="11"/>
        </w:numPr>
      </w:pPr>
      <w:r>
        <w:t xml:space="preserve">Starts in column </w:t>
      </w:r>
      <w:r w:rsidR="00AA1181">
        <w:t>9</w:t>
      </w:r>
      <w:r>
        <w:t xml:space="preserve"> and expands to column </w:t>
      </w:r>
      <w:r w:rsidR="00AA1181">
        <w:t>8</w:t>
      </w:r>
      <w:r>
        <w:t xml:space="preserve"> until a maximum launch repetition number of 99</w:t>
      </w:r>
    </w:p>
    <w:p w14:paraId="03556A9C" w14:textId="24D294F7" w:rsidR="007577CD" w:rsidRDefault="007577CD" w:rsidP="007577CD">
      <w:pPr>
        <w:pStyle w:val="ListParagraph"/>
        <w:numPr>
          <w:ilvl w:val="0"/>
          <w:numId w:val="11"/>
        </w:numPr>
      </w:pPr>
      <w:r>
        <w:t>If the object is already in orbit</w:t>
      </w:r>
      <w:r w:rsidR="00AA1181">
        <w:t xml:space="preserve"> (from catalog)</w:t>
      </w:r>
      <w:r>
        <w:t>, the future launch repetition number is 00</w:t>
      </w:r>
    </w:p>
    <w:p w14:paraId="7EE79013" w14:textId="24493382" w:rsidR="007577CD" w:rsidRDefault="007577CD" w:rsidP="007577CD">
      <w:pPr>
        <w:rPr>
          <w:u w:val="single"/>
        </w:rPr>
      </w:pPr>
      <w:r w:rsidRPr="7686A3C7">
        <w:rPr>
          <w:u w:val="single"/>
        </w:rPr>
        <w:t xml:space="preserve">Column </w:t>
      </w:r>
      <w:r w:rsidR="00AA1181">
        <w:rPr>
          <w:u w:val="single"/>
        </w:rPr>
        <w:t>10</w:t>
      </w:r>
      <w:r w:rsidR="00880EA4">
        <w:rPr>
          <w:u w:val="single"/>
        </w:rPr>
        <w:t>-11</w:t>
      </w:r>
    </w:p>
    <w:p w14:paraId="0D8C32F5" w14:textId="4A342BC6" w:rsidR="00880EA4" w:rsidRDefault="007577CD" w:rsidP="00880EA4">
      <w:r>
        <w:t xml:space="preserve">FLM specific </w:t>
      </w:r>
      <w:r w:rsidR="00880EA4">
        <w:t xml:space="preserve">constellation shell </w:t>
      </w:r>
      <w:r>
        <w:t>flag</w:t>
      </w:r>
      <w:r w:rsidR="00992258">
        <w:t>. Used in combination with the FLM flag in column 6</w:t>
      </w:r>
      <w:r w:rsidR="00880EA4">
        <w:t>. Per above examples:</w:t>
      </w:r>
    </w:p>
    <w:p w14:paraId="7A484702" w14:textId="3964C186" w:rsidR="00880EA4" w:rsidRDefault="00992258" w:rsidP="00880EA4">
      <w:pPr>
        <w:pStyle w:val="ListParagraph"/>
        <w:numPr>
          <w:ilvl w:val="0"/>
          <w:numId w:val="21"/>
        </w:numPr>
      </w:pPr>
      <w:r>
        <w:t xml:space="preserve">FLM flag = 6, </w:t>
      </w:r>
      <w:r w:rsidR="00E614B7">
        <w:t xml:space="preserve">columns 10-11 = 77, indicates </w:t>
      </w:r>
      <w:r w:rsidR="0044422C">
        <w:t>an LLC</w:t>
      </w:r>
      <w:r w:rsidR="00BA5E55">
        <w:t xml:space="preserve"> shell at </w:t>
      </w:r>
      <w:r w:rsidR="00A62706">
        <w:t>ALT</w:t>
      </w:r>
      <w:r w:rsidR="00BA5E55">
        <w:t xml:space="preserve"> = 610 km, </w:t>
      </w:r>
      <w:r w:rsidR="00A62706">
        <w:t>INC</w:t>
      </w:r>
      <w:r w:rsidR="00BA5E55">
        <w:t xml:space="preserve"> = </w:t>
      </w:r>
      <w:r w:rsidR="00AF6F3C">
        <w:t>42 deg</w:t>
      </w:r>
    </w:p>
    <w:p w14:paraId="052FC216" w14:textId="6960F1AB" w:rsidR="00AF6F3C" w:rsidRDefault="00AF6F3C" w:rsidP="00880EA4">
      <w:pPr>
        <w:pStyle w:val="ListParagraph"/>
        <w:numPr>
          <w:ilvl w:val="0"/>
          <w:numId w:val="21"/>
        </w:numPr>
      </w:pPr>
      <w:r>
        <w:t xml:space="preserve">FLM flag = 7, columns 10-11 = 83, indicates </w:t>
      </w:r>
      <w:r w:rsidR="0044422C">
        <w:t xml:space="preserve">an LLC </w:t>
      </w:r>
      <w:r>
        <w:t xml:space="preserve">shell at </w:t>
      </w:r>
      <w:r w:rsidR="00A62706">
        <w:t>ALT = 350 km, INC = 38 deg</w:t>
      </w:r>
    </w:p>
    <w:p w14:paraId="5EB25530" w14:textId="47240B9B" w:rsidR="00A62706" w:rsidRDefault="00A62706" w:rsidP="00880EA4">
      <w:pPr>
        <w:pStyle w:val="ListParagraph"/>
        <w:numPr>
          <w:ilvl w:val="0"/>
          <w:numId w:val="21"/>
        </w:numPr>
      </w:pPr>
      <w:r>
        <w:t xml:space="preserve">FLM flag = 7, columns 10-11 = </w:t>
      </w:r>
      <w:r w:rsidR="004E1EF4">
        <w:t xml:space="preserve">26, indicates </w:t>
      </w:r>
      <w:r w:rsidR="0044422C">
        <w:t xml:space="preserve">an LLC </w:t>
      </w:r>
      <w:r w:rsidR="004E1EF4">
        <w:t>shell at ALT = 1200 km, INC = 40 deg</w:t>
      </w:r>
    </w:p>
    <w:p w14:paraId="5599838A" w14:textId="7BF1D3E6" w:rsidR="004E1EF4" w:rsidRPr="00880EA4" w:rsidRDefault="004E1EF4" w:rsidP="00880EA4">
      <w:pPr>
        <w:pStyle w:val="ListParagraph"/>
        <w:numPr>
          <w:ilvl w:val="0"/>
          <w:numId w:val="21"/>
        </w:numPr>
      </w:pPr>
      <w:r>
        <w:t>Etc.</w:t>
      </w:r>
    </w:p>
    <w:p w14:paraId="057F0BBB" w14:textId="05B1EE7E" w:rsidR="007577CD" w:rsidRPr="00880EA4" w:rsidRDefault="007577CD" w:rsidP="000B3F75">
      <w:pPr>
        <w:pStyle w:val="Heading3"/>
        <w:rPr>
          <w:rFonts w:eastAsiaTheme="minorEastAsia"/>
          <w:u w:val="none"/>
        </w:rPr>
      </w:pPr>
      <w:r w:rsidRPr="7686A3C7">
        <w:lastRenderedPageBreak/>
        <w:t xml:space="preserve">Column </w:t>
      </w:r>
      <w:r w:rsidR="005A69BE">
        <w:t>12</w:t>
      </w:r>
    </w:p>
    <w:p w14:paraId="26857D74" w14:textId="6A0C22AD" w:rsidR="007577CD" w:rsidRPr="005A69BE" w:rsidRDefault="005A69BE" w:rsidP="005A69BE">
      <w:pPr>
        <w:rPr>
          <w:rFonts w:eastAsiaTheme="minorEastAsia"/>
        </w:rPr>
      </w:pPr>
      <w:r>
        <w:t>Disposal</w:t>
      </w:r>
      <w:r w:rsidR="007577CD">
        <w:t xml:space="preserve"> failure/success flag</w:t>
      </w:r>
    </w:p>
    <w:p w14:paraId="00756975" w14:textId="0C088630" w:rsidR="007577CD" w:rsidRDefault="00CE2512" w:rsidP="00032F6D">
      <w:pPr>
        <w:pStyle w:val="ListParagraph"/>
        <w:numPr>
          <w:ilvl w:val="0"/>
          <w:numId w:val="7"/>
        </w:numPr>
      </w:pPr>
      <w:r>
        <w:t>0</w:t>
      </w:r>
      <w:r w:rsidR="003E05D6">
        <w:t>:</w:t>
      </w:r>
      <w:r>
        <w:t xml:space="preserve"> either a</w:t>
      </w:r>
      <w:r w:rsidR="00032F6D">
        <w:t xml:space="preserve">n operational satellite or a </w:t>
      </w:r>
      <w:r>
        <w:t xml:space="preserve">successfully disposed </w:t>
      </w:r>
      <w:r w:rsidR="00032F6D">
        <w:t>object</w:t>
      </w:r>
    </w:p>
    <w:p w14:paraId="3B299356" w14:textId="4031B388" w:rsidR="000B3F75" w:rsidRDefault="00032F6D" w:rsidP="000B3F75">
      <w:pPr>
        <w:pStyle w:val="ListParagraph"/>
        <w:numPr>
          <w:ilvl w:val="0"/>
          <w:numId w:val="7"/>
        </w:numPr>
      </w:pPr>
      <w:r>
        <w:t>1</w:t>
      </w:r>
      <w:r w:rsidR="003E05D6">
        <w:t>:</w:t>
      </w:r>
      <w:r>
        <w:t xml:space="preserve"> an object that failed, either during ascent, </w:t>
      </w:r>
      <w:r w:rsidR="000B3F75">
        <w:t>during operations, or during a disposal attempt</w:t>
      </w:r>
    </w:p>
    <w:p w14:paraId="176BF6FB" w14:textId="2D898C98" w:rsidR="003E05D6" w:rsidRDefault="003E05D6" w:rsidP="003E05D6">
      <w:r>
        <w:t>See the column 14 description below for more detail on the failure type.</w:t>
      </w:r>
    </w:p>
    <w:p w14:paraId="6AF2ED42" w14:textId="0DC49C9D" w:rsidR="007577CD" w:rsidRDefault="007577CD" w:rsidP="000B3F75">
      <w:pPr>
        <w:pStyle w:val="Heading3"/>
      </w:pPr>
      <w:r w:rsidRPr="000B3F75">
        <w:t xml:space="preserve">Column </w:t>
      </w:r>
      <w:r w:rsidR="000B3F75">
        <w:t>13</w:t>
      </w:r>
    </w:p>
    <w:p w14:paraId="0484DB2A" w14:textId="26268AAE" w:rsidR="007577CD" w:rsidRPr="000B3F75" w:rsidRDefault="000B3F75" w:rsidP="000B3F75">
      <w:pPr>
        <w:rPr>
          <w:rFonts w:eastAsiaTheme="minorEastAsia"/>
        </w:rPr>
      </w:pPr>
      <w:r>
        <w:t xml:space="preserve">Disposal </w:t>
      </w:r>
      <w:r w:rsidR="007577CD">
        <w:t>failure grouping number or success grouping number</w:t>
      </w:r>
      <w:r>
        <w:t xml:space="preserve">. Used to </w:t>
      </w:r>
      <w:r w:rsidR="008810F6">
        <w:t>group objects into percentile groups for convenient post-mission disposal (PMD) success rate filtering.</w:t>
      </w:r>
    </w:p>
    <w:p w14:paraId="62EAC5D5" w14:textId="1F8B216C" w:rsidR="00050DB9" w:rsidRDefault="00050DB9" w:rsidP="00050DB9">
      <w:pPr>
        <w:pStyle w:val="Heading3"/>
      </w:pPr>
      <w:r>
        <w:t>Column</w:t>
      </w:r>
      <w:r w:rsidR="004075C4">
        <w:t>s</w:t>
      </w:r>
      <w:r>
        <w:t xml:space="preserve"> 14</w:t>
      </w:r>
      <w:r w:rsidR="004075C4">
        <w:t>-</w:t>
      </w:r>
      <w:r w:rsidR="003E4D03">
        <w:t>18</w:t>
      </w:r>
    </w:p>
    <w:p w14:paraId="41F83142" w14:textId="736870CF" w:rsidR="00393019" w:rsidRDefault="00E221A4" w:rsidP="00393019">
      <w:r>
        <w:t>T</w:t>
      </w:r>
      <w:r w:rsidR="00393019">
        <w:t>hese are used as an object counter beginning at a value of 1 (00001) with a maximum counter of 99999.</w:t>
      </w:r>
    </w:p>
    <w:p w14:paraId="4DFF6E40" w14:textId="057E54D5" w:rsidR="0046239D" w:rsidRDefault="0046239D" w:rsidP="00EF4F91">
      <w:pPr>
        <w:pStyle w:val="Heading1"/>
      </w:pPr>
      <w:r w:rsidRPr="00394CC1">
        <w:t>References</w:t>
      </w:r>
    </w:p>
    <w:p w14:paraId="47C5D384" w14:textId="77777777" w:rsidR="00B95701" w:rsidRDefault="0073232A" w:rsidP="00385283">
      <w:pPr>
        <w:pStyle w:val="ListParagraph"/>
        <w:numPr>
          <w:ilvl w:val="0"/>
          <w:numId w:val="2"/>
        </w:numPr>
      </w:pPr>
      <w:bookmarkStart w:id="243" w:name="_Ref186466490"/>
      <w:bookmarkStart w:id="244" w:name="_Ref187999933"/>
      <w:r w:rsidRPr="00B95701">
        <w:rPr>
          <w:noProof/>
        </w:rPr>
        <w:t>M. Lifson, B. Chen, G. Henning, A. Baset, M. Miyamoto, G. E. Peterson, B. Weeden, G. Williams, I. Brownhall, M. G. Burgess, D. Kaffine, M. Holzinger, M. Moretto and A. Rao, "Methods for Generating Publicly Releasable Modelling Inputs to Support Development of Reference Space Environment Scenarios," in 75th International Astronautical Congress, Milan, 2024.</w:t>
      </w:r>
      <w:bookmarkEnd w:id="243"/>
      <w:bookmarkEnd w:id="244"/>
    </w:p>
    <w:p w14:paraId="7C2A0A57" w14:textId="384F2686" w:rsidR="1E610C80" w:rsidRDefault="1E610C80" w:rsidP="59EBC31C">
      <w:pPr>
        <w:pStyle w:val="ListParagraph"/>
        <w:numPr>
          <w:ilvl w:val="0"/>
          <w:numId w:val="2"/>
        </w:numPr>
        <w:rPr>
          <w:noProof/>
        </w:rPr>
      </w:pPr>
      <w:r w:rsidRPr="59EBC31C">
        <w:rPr>
          <w:noProof/>
        </w:rPr>
        <w:t>Lifson, Miles, Aniqua Baset, Grant Cates, Bill Chen, Angelo Connor, Carson Coursey, Gregory Henning, et al. “Development of Reference Scenarios and Supporting Inputs for Space Environment Modeling.” Maui, HI: Maui Economic Development Board, 2024.</w:t>
      </w:r>
    </w:p>
    <w:p w14:paraId="708BB870" w14:textId="35E8404C" w:rsidR="003E05D6" w:rsidRPr="00B95701" w:rsidRDefault="00B95701" w:rsidP="003E05D6">
      <w:pPr>
        <w:pStyle w:val="ListParagraph"/>
        <w:numPr>
          <w:ilvl w:val="0"/>
          <w:numId w:val="2"/>
        </w:numPr>
      </w:pPr>
      <w:bookmarkStart w:id="245" w:name="_Ref186466561"/>
      <w:r w:rsidRPr="00B95701">
        <w:t>G. A. Henning, M. E. Sorge, A. B. Jenkin, G. E. Peterson, D. L. Mains, J. C. Maldonado and D. G. Bologna, “ADEPT: Calculating the Infinite Multiverse of Future Space Environments,” in Second International Orbitl Debris Conference, Sugarland, TX, 2023.</w:t>
      </w:r>
      <w:bookmarkEnd w:id="245"/>
    </w:p>
    <w:p w14:paraId="2AA87334" w14:textId="3A0A51AB" w:rsidR="323A3BA1" w:rsidRDefault="7C7E2063" w:rsidP="248B7475">
      <w:pPr>
        <w:pStyle w:val="ListParagraph"/>
        <w:numPr>
          <w:ilvl w:val="0"/>
          <w:numId w:val="2"/>
        </w:numPr>
        <w:rPr>
          <w:rFonts w:ascii="Calibri" w:eastAsia="Calibri" w:hAnsi="Calibri" w:cs="Calibri"/>
          <w:sz w:val="20"/>
          <w:szCs w:val="20"/>
        </w:rPr>
      </w:pPr>
      <w:r w:rsidRPr="32BE5159">
        <w:rPr>
          <w:rFonts w:ascii="Calibri" w:eastAsia="Calibri" w:hAnsi="Calibri" w:cs="Calibri"/>
          <w:sz w:val="20"/>
          <w:szCs w:val="20"/>
        </w:rPr>
        <w:t xml:space="preserve">Cates, G.R., Houston, D.X., Conley, D.G., and Jones, K.L., “Launch Uncertainty: Implications for Large Constellations,” The Aerospace Corporation, November 2018.  </w:t>
      </w:r>
      <w:hyperlink r:id="rId15" w:history="1">
        <w:hyperlink r:id="rId16" w:history="1">
          <w:hyperlink r:id="rId17" w:history="1">
            <w:r w:rsidRPr="248B7475">
              <w:rPr>
                <w:rStyle w:val="Hyperlink"/>
                <w:rFonts w:ascii="Calibri" w:eastAsia="Calibri" w:hAnsi="Calibri" w:cs="Calibri"/>
                <w:sz w:val="20"/>
                <w:szCs w:val="20"/>
              </w:rPr>
              <w:t>https://csps.aerospace.org/sites/default/files/2021-08/Cates-Houston-Conley_LaunchUncertainty_12032018_0.pdf</w:t>
            </w:r>
          </w:hyperlink>
        </w:hyperlink>
      </w:hyperlink>
    </w:p>
    <w:p w14:paraId="2F032DAC" w14:textId="62B1CAD1" w:rsidR="323A3BA1" w:rsidRDefault="193CE369" w:rsidP="0E021120">
      <w:pPr>
        <w:pStyle w:val="ListParagraph"/>
        <w:numPr>
          <w:ilvl w:val="0"/>
          <w:numId w:val="2"/>
        </w:numPr>
        <w:rPr>
          <w:rFonts w:ascii="Calibri" w:eastAsia="Calibri" w:hAnsi="Calibri" w:cs="Calibri"/>
          <w:sz w:val="20"/>
          <w:szCs w:val="20"/>
        </w:rPr>
      </w:pPr>
      <w:r w:rsidRPr="4AB35D9F">
        <w:rPr>
          <w:rFonts w:ascii="Calibri" w:eastAsia="Calibri" w:hAnsi="Calibri" w:cs="Calibri"/>
          <w:sz w:val="20"/>
          <w:szCs w:val="20"/>
        </w:rPr>
        <w:t xml:space="preserve">Federal Aviation Administration, Report to Congress on the Risk Associated with Reentry Disposal of Satellites from Proposed Large Constellations in Low Earth Orbit. </w:t>
      </w:r>
      <w:r w:rsidRPr="0E021120">
        <w:rPr>
          <w:rFonts w:ascii="Calibri" w:eastAsia="Calibri" w:hAnsi="Calibri" w:cs="Calibri"/>
          <w:sz w:val="20"/>
          <w:szCs w:val="20"/>
        </w:rPr>
        <w:t xml:space="preserve">September 22, 2023. See Table 1 in the appendix provided by The Aerospace Corporation. </w:t>
      </w:r>
      <w:hyperlink r:id="rId18" w:history="1">
        <w:hyperlink r:id="rId19" w:history="1">
          <w:hyperlink r:id="rId20" w:history="1">
            <w:r w:rsidRPr="0E021120">
              <w:rPr>
                <w:rStyle w:val="Hyperlink"/>
                <w:rFonts w:ascii="Calibri" w:eastAsia="Calibri" w:hAnsi="Calibri" w:cs="Calibri"/>
                <w:sz w:val="20"/>
                <w:szCs w:val="20"/>
              </w:rPr>
              <w:t>https://www.faa.gov/sites/faa.gov/files/Report_to_Congress_Reentry_Disposal_of_Satellites.pdf</w:t>
            </w:r>
          </w:hyperlink>
        </w:hyperlink>
      </w:hyperlink>
    </w:p>
    <w:p w14:paraId="780D296E" w14:textId="3A42B38B" w:rsidR="003E05D6" w:rsidRPr="00B95701" w:rsidRDefault="003E05D6" w:rsidP="00F915ED"/>
    <w:sectPr w:rsidR="003E05D6" w:rsidRPr="00B95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1C83C" w14:textId="77777777" w:rsidR="008D1035" w:rsidRDefault="008D1035" w:rsidP="00C85FB6">
      <w:pPr>
        <w:spacing w:after="0" w:line="240" w:lineRule="auto"/>
      </w:pPr>
      <w:r>
        <w:separator/>
      </w:r>
    </w:p>
  </w:endnote>
  <w:endnote w:type="continuationSeparator" w:id="0">
    <w:p w14:paraId="5C7DEDBA" w14:textId="77777777" w:rsidR="008D1035" w:rsidRDefault="008D1035" w:rsidP="00C85FB6">
      <w:pPr>
        <w:spacing w:after="0" w:line="240" w:lineRule="auto"/>
      </w:pPr>
      <w:r>
        <w:continuationSeparator/>
      </w:r>
    </w:p>
  </w:endnote>
  <w:endnote w:type="continuationNotice" w:id="1">
    <w:p w14:paraId="7088DD0B" w14:textId="77777777" w:rsidR="008D1035" w:rsidRDefault="008D10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662988"/>
      <w:docPartObj>
        <w:docPartGallery w:val="Page Numbers (Bottom of Page)"/>
        <w:docPartUnique/>
      </w:docPartObj>
    </w:sdtPr>
    <w:sdtEndPr>
      <w:rPr>
        <w:noProof/>
      </w:rPr>
    </w:sdtEndPr>
    <w:sdtContent>
      <w:p w14:paraId="715EBC0F" w14:textId="6C44AC21" w:rsidR="00604580" w:rsidRDefault="00604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CF7E03" w14:textId="77777777" w:rsidR="00DA25D0" w:rsidRDefault="00DA2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07A27" w14:textId="77777777" w:rsidR="008D1035" w:rsidRDefault="008D1035" w:rsidP="00C85FB6">
      <w:pPr>
        <w:spacing w:after="0" w:line="240" w:lineRule="auto"/>
      </w:pPr>
      <w:r>
        <w:separator/>
      </w:r>
    </w:p>
  </w:footnote>
  <w:footnote w:type="continuationSeparator" w:id="0">
    <w:p w14:paraId="04359CCE" w14:textId="77777777" w:rsidR="008D1035" w:rsidRDefault="008D1035" w:rsidP="00C85FB6">
      <w:pPr>
        <w:spacing w:after="0" w:line="240" w:lineRule="auto"/>
      </w:pPr>
      <w:r>
        <w:continuationSeparator/>
      </w:r>
    </w:p>
  </w:footnote>
  <w:footnote w:type="continuationNotice" w:id="1">
    <w:p w14:paraId="38243181" w14:textId="77777777" w:rsidR="008D1035" w:rsidRDefault="008D10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F1E"/>
    <w:multiLevelType w:val="hybridMultilevel"/>
    <w:tmpl w:val="A5D8C1C2"/>
    <w:lvl w:ilvl="0" w:tplc="7818ADFE">
      <w:start w:val="1"/>
      <w:numFmt w:val="bullet"/>
      <w:lvlText w:val="o"/>
      <w:lvlJc w:val="left"/>
      <w:pPr>
        <w:ind w:left="360" w:hanging="360"/>
      </w:pPr>
      <w:rPr>
        <w:rFonts w:ascii="Courier New" w:hAnsi="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72F34A8"/>
    <w:multiLevelType w:val="hybridMultilevel"/>
    <w:tmpl w:val="97BA645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A202565"/>
    <w:multiLevelType w:val="hybridMultilevel"/>
    <w:tmpl w:val="7B1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6143"/>
    <w:multiLevelType w:val="hybridMultilevel"/>
    <w:tmpl w:val="E13C606E"/>
    <w:lvl w:ilvl="0" w:tplc="F5C8C43A">
      <w:start w:val="1"/>
      <w:numFmt w:val="bullet"/>
      <w:lvlText w:val="-"/>
      <w:lvlJc w:val="left"/>
      <w:pPr>
        <w:ind w:left="720" w:hanging="360"/>
      </w:pPr>
      <w:rPr>
        <w:rFonts w:ascii="Calibri" w:hAnsi="Calibri" w:hint="default"/>
      </w:rPr>
    </w:lvl>
    <w:lvl w:ilvl="1" w:tplc="9B2EE03E">
      <w:start w:val="1"/>
      <w:numFmt w:val="bullet"/>
      <w:lvlText w:val="o"/>
      <w:lvlJc w:val="left"/>
      <w:pPr>
        <w:ind w:left="1440" w:hanging="360"/>
      </w:pPr>
      <w:rPr>
        <w:rFonts w:ascii="Courier New" w:hAnsi="Courier New" w:hint="default"/>
      </w:rPr>
    </w:lvl>
    <w:lvl w:ilvl="2" w:tplc="2E863088">
      <w:start w:val="1"/>
      <w:numFmt w:val="bullet"/>
      <w:lvlText w:val=""/>
      <w:lvlJc w:val="left"/>
      <w:pPr>
        <w:ind w:left="2160" w:hanging="360"/>
      </w:pPr>
      <w:rPr>
        <w:rFonts w:ascii="Wingdings" w:hAnsi="Wingdings" w:hint="default"/>
      </w:rPr>
    </w:lvl>
    <w:lvl w:ilvl="3" w:tplc="4BC2B152">
      <w:start w:val="1"/>
      <w:numFmt w:val="bullet"/>
      <w:lvlText w:val=""/>
      <w:lvlJc w:val="left"/>
      <w:pPr>
        <w:ind w:left="2880" w:hanging="360"/>
      </w:pPr>
      <w:rPr>
        <w:rFonts w:ascii="Symbol" w:hAnsi="Symbol" w:hint="default"/>
      </w:rPr>
    </w:lvl>
    <w:lvl w:ilvl="4" w:tplc="06B6E90E">
      <w:start w:val="1"/>
      <w:numFmt w:val="bullet"/>
      <w:lvlText w:val="o"/>
      <w:lvlJc w:val="left"/>
      <w:pPr>
        <w:ind w:left="3600" w:hanging="360"/>
      </w:pPr>
      <w:rPr>
        <w:rFonts w:ascii="Courier New" w:hAnsi="Courier New" w:hint="default"/>
      </w:rPr>
    </w:lvl>
    <w:lvl w:ilvl="5" w:tplc="52C6D696">
      <w:start w:val="1"/>
      <w:numFmt w:val="bullet"/>
      <w:lvlText w:val=""/>
      <w:lvlJc w:val="left"/>
      <w:pPr>
        <w:ind w:left="4320" w:hanging="360"/>
      </w:pPr>
      <w:rPr>
        <w:rFonts w:ascii="Wingdings" w:hAnsi="Wingdings" w:hint="default"/>
      </w:rPr>
    </w:lvl>
    <w:lvl w:ilvl="6" w:tplc="B408443E">
      <w:start w:val="1"/>
      <w:numFmt w:val="bullet"/>
      <w:lvlText w:val=""/>
      <w:lvlJc w:val="left"/>
      <w:pPr>
        <w:ind w:left="5040" w:hanging="360"/>
      </w:pPr>
      <w:rPr>
        <w:rFonts w:ascii="Symbol" w:hAnsi="Symbol" w:hint="default"/>
      </w:rPr>
    </w:lvl>
    <w:lvl w:ilvl="7" w:tplc="7A6AD630">
      <w:start w:val="1"/>
      <w:numFmt w:val="bullet"/>
      <w:lvlText w:val="o"/>
      <w:lvlJc w:val="left"/>
      <w:pPr>
        <w:ind w:left="5760" w:hanging="360"/>
      </w:pPr>
      <w:rPr>
        <w:rFonts w:ascii="Courier New" w:hAnsi="Courier New" w:hint="default"/>
      </w:rPr>
    </w:lvl>
    <w:lvl w:ilvl="8" w:tplc="72605D68">
      <w:start w:val="1"/>
      <w:numFmt w:val="bullet"/>
      <w:lvlText w:val=""/>
      <w:lvlJc w:val="left"/>
      <w:pPr>
        <w:ind w:left="6480" w:hanging="360"/>
      </w:pPr>
      <w:rPr>
        <w:rFonts w:ascii="Wingdings" w:hAnsi="Wingdings" w:hint="default"/>
      </w:rPr>
    </w:lvl>
  </w:abstractNum>
  <w:abstractNum w:abstractNumId="4" w15:restartNumberingAfterBreak="0">
    <w:nsid w:val="164E5BDB"/>
    <w:multiLevelType w:val="hybridMultilevel"/>
    <w:tmpl w:val="5F548DBE"/>
    <w:lvl w:ilvl="0" w:tplc="7818ADF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FCE19"/>
    <w:multiLevelType w:val="hybridMultilevel"/>
    <w:tmpl w:val="3F3EBBCC"/>
    <w:lvl w:ilvl="0" w:tplc="10025EE2">
      <w:start w:val="1"/>
      <w:numFmt w:val="bullet"/>
      <w:lvlText w:val="-"/>
      <w:lvlJc w:val="left"/>
      <w:pPr>
        <w:ind w:left="720" w:hanging="360"/>
      </w:pPr>
      <w:rPr>
        <w:rFonts w:ascii="Calibri" w:hAnsi="Calibri" w:hint="default"/>
      </w:rPr>
    </w:lvl>
    <w:lvl w:ilvl="1" w:tplc="8176F5AC">
      <w:start w:val="1"/>
      <w:numFmt w:val="bullet"/>
      <w:lvlText w:val="o"/>
      <w:lvlJc w:val="left"/>
      <w:pPr>
        <w:ind w:left="1440" w:hanging="360"/>
      </w:pPr>
      <w:rPr>
        <w:rFonts w:ascii="Courier New" w:hAnsi="Courier New" w:hint="default"/>
      </w:rPr>
    </w:lvl>
    <w:lvl w:ilvl="2" w:tplc="7BE44A32">
      <w:start w:val="1"/>
      <w:numFmt w:val="bullet"/>
      <w:lvlText w:val=""/>
      <w:lvlJc w:val="left"/>
      <w:pPr>
        <w:ind w:left="2160" w:hanging="360"/>
      </w:pPr>
      <w:rPr>
        <w:rFonts w:ascii="Wingdings" w:hAnsi="Wingdings" w:hint="default"/>
      </w:rPr>
    </w:lvl>
    <w:lvl w:ilvl="3" w:tplc="DA3EF4A4">
      <w:start w:val="1"/>
      <w:numFmt w:val="bullet"/>
      <w:lvlText w:val=""/>
      <w:lvlJc w:val="left"/>
      <w:pPr>
        <w:ind w:left="2880" w:hanging="360"/>
      </w:pPr>
      <w:rPr>
        <w:rFonts w:ascii="Symbol" w:hAnsi="Symbol" w:hint="default"/>
      </w:rPr>
    </w:lvl>
    <w:lvl w:ilvl="4" w:tplc="C368F174">
      <w:start w:val="1"/>
      <w:numFmt w:val="bullet"/>
      <w:lvlText w:val="o"/>
      <w:lvlJc w:val="left"/>
      <w:pPr>
        <w:ind w:left="3600" w:hanging="360"/>
      </w:pPr>
      <w:rPr>
        <w:rFonts w:ascii="Courier New" w:hAnsi="Courier New" w:hint="default"/>
      </w:rPr>
    </w:lvl>
    <w:lvl w:ilvl="5" w:tplc="71E24BB0">
      <w:start w:val="1"/>
      <w:numFmt w:val="bullet"/>
      <w:lvlText w:val=""/>
      <w:lvlJc w:val="left"/>
      <w:pPr>
        <w:ind w:left="4320" w:hanging="360"/>
      </w:pPr>
      <w:rPr>
        <w:rFonts w:ascii="Wingdings" w:hAnsi="Wingdings" w:hint="default"/>
      </w:rPr>
    </w:lvl>
    <w:lvl w:ilvl="6" w:tplc="365CE73E">
      <w:start w:val="1"/>
      <w:numFmt w:val="bullet"/>
      <w:lvlText w:val=""/>
      <w:lvlJc w:val="left"/>
      <w:pPr>
        <w:ind w:left="5040" w:hanging="360"/>
      </w:pPr>
      <w:rPr>
        <w:rFonts w:ascii="Symbol" w:hAnsi="Symbol" w:hint="default"/>
      </w:rPr>
    </w:lvl>
    <w:lvl w:ilvl="7" w:tplc="D3A27312">
      <w:start w:val="1"/>
      <w:numFmt w:val="bullet"/>
      <w:lvlText w:val="o"/>
      <w:lvlJc w:val="left"/>
      <w:pPr>
        <w:ind w:left="5760" w:hanging="360"/>
      </w:pPr>
      <w:rPr>
        <w:rFonts w:ascii="Courier New" w:hAnsi="Courier New" w:hint="default"/>
      </w:rPr>
    </w:lvl>
    <w:lvl w:ilvl="8" w:tplc="D87A6C88">
      <w:start w:val="1"/>
      <w:numFmt w:val="bullet"/>
      <w:lvlText w:val=""/>
      <w:lvlJc w:val="left"/>
      <w:pPr>
        <w:ind w:left="6480" w:hanging="360"/>
      </w:pPr>
      <w:rPr>
        <w:rFonts w:ascii="Wingdings" w:hAnsi="Wingdings" w:hint="default"/>
      </w:rPr>
    </w:lvl>
  </w:abstractNum>
  <w:abstractNum w:abstractNumId="6" w15:restartNumberingAfterBreak="0">
    <w:nsid w:val="1A491B5B"/>
    <w:multiLevelType w:val="hybridMultilevel"/>
    <w:tmpl w:val="A002F946"/>
    <w:lvl w:ilvl="0" w:tplc="8026A1B8">
      <w:start w:val="1"/>
      <w:numFmt w:val="bullet"/>
      <w:lvlText w:val="-"/>
      <w:lvlJc w:val="left"/>
      <w:pPr>
        <w:ind w:left="720" w:hanging="360"/>
      </w:pPr>
      <w:rPr>
        <w:rFonts w:ascii="Calibri" w:hAnsi="Calibri" w:hint="default"/>
      </w:rPr>
    </w:lvl>
    <w:lvl w:ilvl="1" w:tplc="9E26AED0">
      <w:start w:val="1"/>
      <w:numFmt w:val="bullet"/>
      <w:lvlText w:val="o"/>
      <w:lvlJc w:val="left"/>
      <w:pPr>
        <w:ind w:left="1440" w:hanging="360"/>
      </w:pPr>
      <w:rPr>
        <w:rFonts w:ascii="Courier New" w:hAnsi="Courier New" w:hint="default"/>
      </w:rPr>
    </w:lvl>
    <w:lvl w:ilvl="2" w:tplc="102A7086">
      <w:start w:val="1"/>
      <w:numFmt w:val="bullet"/>
      <w:lvlText w:val=""/>
      <w:lvlJc w:val="left"/>
      <w:pPr>
        <w:ind w:left="2160" w:hanging="360"/>
      </w:pPr>
      <w:rPr>
        <w:rFonts w:ascii="Wingdings" w:hAnsi="Wingdings" w:hint="default"/>
      </w:rPr>
    </w:lvl>
    <w:lvl w:ilvl="3" w:tplc="23D4C102">
      <w:start w:val="1"/>
      <w:numFmt w:val="bullet"/>
      <w:lvlText w:val=""/>
      <w:lvlJc w:val="left"/>
      <w:pPr>
        <w:ind w:left="2880" w:hanging="360"/>
      </w:pPr>
      <w:rPr>
        <w:rFonts w:ascii="Symbol" w:hAnsi="Symbol" w:hint="default"/>
      </w:rPr>
    </w:lvl>
    <w:lvl w:ilvl="4" w:tplc="EE56F6E0">
      <w:start w:val="1"/>
      <w:numFmt w:val="bullet"/>
      <w:lvlText w:val="o"/>
      <w:lvlJc w:val="left"/>
      <w:pPr>
        <w:ind w:left="3600" w:hanging="360"/>
      </w:pPr>
      <w:rPr>
        <w:rFonts w:ascii="Courier New" w:hAnsi="Courier New" w:hint="default"/>
      </w:rPr>
    </w:lvl>
    <w:lvl w:ilvl="5" w:tplc="A2AACF70">
      <w:start w:val="1"/>
      <w:numFmt w:val="bullet"/>
      <w:lvlText w:val=""/>
      <w:lvlJc w:val="left"/>
      <w:pPr>
        <w:ind w:left="4320" w:hanging="360"/>
      </w:pPr>
      <w:rPr>
        <w:rFonts w:ascii="Wingdings" w:hAnsi="Wingdings" w:hint="default"/>
      </w:rPr>
    </w:lvl>
    <w:lvl w:ilvl="6" w:tplc="8DC40DF0">
      <w:start w:val="1"/>
      <w:numFmt w:val="bullet"/>
      <w:lvlText w:val=""/>
      <w:lvlJc w:val="left"/>
      <w:pPr>
        <w:ind w:left="5040" w:hanging="360"/>
      </w:pPr>
      <w:rPr>
        <w:rFonts w:ascii="Symbol" w:hAnsi="Symbol" w:hint="default"/>
      </w:rPr>
    </w:lvl>
    <w:lvl w:ilvl="7" w:tplc="1930C82C">
      <w:start w:val="1"/>
      <w:numFmt w:val="bullet"/>
      <w:lvlText w:val="o"/>
      <w:lvlJc w:val="left"/>
      <w:pPr>
        <w:ind w:left="5760" w:hanging="360"/>
      </w:pPr>
      <w:rPr>
        <w:rFonts w:ascii="Courier New" w:hAnsi="Courier New" w:hint="default"/>
      </w:rPr>
    </w:lvl>
    <w:lvl w:ilvl="8" w:tplc="E38C0AE8">
      <w:start w:val="1"/>
      <w:numFmt w:val="bullet"/>
      <w:lvlText w:val=""/>
      <w:lvlJc w:val="left"/>
      <w:pPr>
        <w:ind w:left="6480" w:hanging="360"/>
      </w:pPr>
      <w:rPr>
        <w:rFonts w:ascii="Wingdings" w:hAnsi="Wingdings" w:hint="default"/>
      </w:rPr>
    </w:lvl>
  </w:abstractNum>
  <w:abstractNum w:abstractNumId="7" w15:restartNumberingAfterBreak="0">
    <w:nsid w:val="1D032A92"/>
    <w:multiLevelType w:val="hybridMultilevel"/>
    <w:tmpl w:val="C8A03B60"/>
    <w:lvl w:ilvl="0" w:tplc="56B27B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0FCDA"/>
    <w:multiLevelType w:val="hybridMultilevel"/>
    <w:tmpl w:val="CAFE2CB2"/>
    <w:lvl w:ilvl="0" w:tplc="145C582E">
      <w:start w:val="1"/>
      <w:numFmt w:val="bullet"/>
      <w:lvlText w:val="-"/>
      <w:lvlJc w:val="left"/>
      <w:pPr>
        <w:ind w:left="720" w:hanging="360"/>
      </w:pPr>
      <w:rPr>
        <w:rFonts w:ascii="Calibri" w:hAnsi="Calibri" w:hint="default"/>
      </w:rPr>
    </w:lvl>
    <w:lvl w:ilvl="1" w:tplc="7818ADFE">
      <w:start w:val="1"/>
      <w:numFmt w:val="bullet"/>
      <w:lvlText w:val="o"/>
      <w:lvlJc w:val="left"/>
      <w:pPr>
        <w:ind w:left="1440" w:hanging="360"/>
      </w:pPr>
      <w:rPr>
        <w:rFonts w:ascii="Courier New" w:hAnsi="Courier New" w:hint="default"/>
      </w:rPr>
    </w:lvl>
    <w:lvl w:ilvl="2" w:tplc="8F426594">
      <w:start w:val="1"/>
      <w:numFmt w:val="bullet"/>
      <w:lvlText w:val=""/>
      <w:lvlJc w:val="left"/>
      <w:pPr>
        <w:ind w:left="2160" w:hanging="360"/>
      </w:pPr>
      <w:rPr>
        <w:rFonts w:ascii="Wingdings" w:hAnsi="Wingdings" w:hint="default"/>
      </w:rPr>
    </w:lvl>
    <w:lvl w:ilvl="3" w:tplc="46327310">
      <w:start w:val="1"/>
      <w:numFmt w:val="bullet"/>
      <w:lvlText w:val=""/>
      <w:lvlJc w:val="left"/>
      <w:pPr>
        <w:ind w:left="2880" w:hanging="360"/>
      </w:pPr>
      <w:rPr>
        <w:rFonts w:ascii="Symbol" w:hAnsi="Symbol" w:hint="default"/>
      </w:rPr>
    </w:lvl>
    <w:lvl w:ilvl="4" w:tplc="91C6C3F8">
      <w:start w:val="1"/>
      <w:numFmt w:val="bullet"/>
      <w:lvlText w:val="o"/>
      <w:lvlJc w:val="left"/>
      <w:pPr>
        <w:ind w:left="3600" w:hanging="360"/>
      </w:pPr>
      <w:rPr>
        <w:rFonts w:ascii="Courier New" w:hAnsi="Courier New" w:hint="default"/>
      </w:rPr>
    </w:lvl>
    <w:lvl w:ilvl="5" w:tplc="A2C02094">
      <w:start w:val="1"/>
      <w:numFmt w:val="bullet"/>
      <w:lvlText w:val=""/>
      <w:lvlJc w:val="left"/>
      <w:pPr>
        <w:ind w:left="4320" w:hanging="360"/>
      </w:pPr>
      <w:rPr>
        <w:rFonts w:ascii="Wingdings" w:hAnsi="Wingdings" w:hint="default"/>
      </w:rPr>
    </w:lvl>
    <w:lvl w:ilvl="6" w:tplc="22E29FAC">
      <w:start w:val="1"/>
      <w:numFmt w:val="bullet"/>
      <w:lvlText w:val=""/>
      <w:lvlJc w:val="left"/>
      <w:pPr>
        <w:ind w:left="5040" w:hanging="360"/>
      </w:pPr>
      <w:rPr>
        <w:rFonts w:ascii="Symbol" w:hAnsi="Symbol" w:hint="default"/>
      </w:rPr>
    </w:lvl>
    <w:lvl w:ilvl="7" w:tplc="2334044A">
      <w:start w:val="1"/>
      <w:numFmt w:val="bullet"/>
      <w:lvlText w:val="o"/>
      <w:lvlJc w:val="left"/>
      <w:pPr>
        <w:ind w:left="5760" w:hanging="360"/>
      </w:pPr>
      <w:rPr>
        <w:rFonts w:ascii="Courier New" w:hAnsi="Courier New" w:hint="default"/>
      </w:rPr>
    </w:lvl>
    <w:lvl w:ilvl="8" w:tplc="E5D232EC">
      <w:start w:val="1"/>
      <w:numFmt w:val="bullet"/>
      <w:lvlText w:val=""/>
      <w:lvlJc w:val="left"/>
      <w:pPr>
        <w:ind w:left="6480" w:hanging="360"/>
      </w:pPr>
      <w:rPr>
        <w:rFonts w:ascii="Wingdings" w:hAnsi="Wingdings" w:hint="default"/>
      </w:rPr>
    </w:lvl>
  </w:abstractNum>
  <w:abstractNum w:abstractNumId="9" w15:restartNumberingAfterBreak="0">
    <w:nsid w:val="2E3CD680"/>
    <w:multiLevelType w:val="hybridMultilevel"/>
    <w:tmpl w:val="A8A8E2F4"/>
    <w:lvl w:ilvl="0" w:tplc="35CEA16E">
      <w:start w:val="1"/>
      <w:numFmt w:val="bullet"/>
      <w:lvlText w:val="-"/>
      <w:lvlJc w:val="left"/>
      <w:pPr>
        <w:ind w:left="720" w:hanging="360"/>
      </w:pPr>
      <w:rPr>
        <w:rFonts w:ascii="Calibri" w:hAnsi="Calibri" w:hint="default"/>
      </w:rPr>
    </w:lvl>
    <w:lvl w:ilvl="1" w:tplc="9118AAFC">
      <w:start w:val="1"/>
      <w:numFmt w:val="bullet"/>
      <w:lvlText w:val="o"/>
      <w:lvlJc w:val="left"/>
      <w:pPr>
        <w:ind w:left="1440" w:hanging="360"/>
      </w:pPr>
      <w:rPr>
        <w:rFonts w:ascii="Courier New" w:hAnsi="Courier New" w:hint="default"/>
      </w:rPr>
    </w:lvl>
    <w:lvl w:ilvl="2" w:tplc="FFBC7846">
      <w:start w:val="1"/>
      <w:numFmt w:val="bullet"/>
      <w:lvlText w:val=""/>
      <w:lvlJc w:val="left"/>
      <w:pPr>
        <w:ind w:left="2160" w:hanging="360"/>
      </w:pPr>
      <w:rPr>
        <w:rFonts w:ascii="Wingdings" w:hAnsi="Wingdings" w:hint="default"/>
      </w:rPr>
    </w:lvl>
    <w:lvl w:ilvl="3" w:tplc="8D14C304">
      <w:start w:val="1"/>
      <w:numFmt w:val="bullet"/>
      <w:lvlText w:val=""/>
      <w:lvlJc w:val="left"/>
      <w:pPr>
        <w:ind w:left="2880" w:hanging="360"/>
      </w:pPr>
      <w:rPr>
        <w:rFonts w:ascii="Symbol" w:hAnsi="Symbol" w:hint="default"/>
      </w:rPr>
    </w:lvl>
    <w:lvl w:ilvl="4" w:tplc="FB8A931A">
      <w:start w:val="1"/>
      <w:numFmt w:val="bullet"/>
      <w:lvlText w:val="o"/>
      <w:lvlJc w:val="left"/>
      <w:pPr>
        <w:ind w:left="3600" w:hanging="360"/>
      </w:pPr>
      <w:rPr>
        <w:rFonts w:ascii="Courier New" w:hAnsi="Courier New" w:hint="default"/>
      </w:rPr>
    </w:lvl>
    <w:lvl w:ilvl="5" w:tplc="B14AEC24">
      <w:start w:val="1"/>
      <w:numFmt w:val="bullet"/>
      <w:lvlText w:val=""/>
      <w:lvlJc w:val="left"/>
      <w:pPr>
        <w:ind w:left="4320" w:hanging="360"/>
      </w:pPr>
      <w:rPr>
        <w:rFonts w:ascii="Wingdings" w:hAnsi="Wingdings" w:hint="default"/>
      </w:rPr>
    </w:lvl>
    <w:lvl w:ilvl="6" w:tplc="AE3A53DC">
      <w:start w:val="1"/>
      <w:numFmt w:val="bullet"/>
      <w:lvlText w:val=""/>
      <w:lvlJc w:val="left"/>
      <w:pPr>
        <w:ind w:left="5040" w:hanging="360"/>
      </w:pPr>
      <w:rPr>
        <w:rFonts w:ascii="Symbol" w:hAnsi="Symbol" w:hint="default"/>
      </w:rPr>
    </w:lvl>
    <w:lvl w:ilvl="7" w:tplc="A8E01CE8">
      <w:start w:val="1"/>
      <w:numFmt w:val="bullet"/>
      <w:lvlText w:val="o"/>
      <w:lvlJc w:val="left"/>
      <w:pPr>
        <w:ind w:left="5760" w:hanging="360"/>
      </w:pPr>
      <w:rPr>
        <w:rFonts w:ascii="Courier New" w:hAnsi="Courier New" w:hint="default"/>
      </w:rPr>
    </w:lvl>
    <w:lvl w:ilvl="8" w:tplc="57585AF8">
      <w:start w:val="1"/>
      <w:numFmt w:val="bullet"/>
      <w:lvlText w:val=""/>
      <w:lvlJc w:val="left"/>
      <w:pPr>
        <w:ind w:left="6480" w:hanging="360"/>
      </w:pPr>
      <w:rPr>
        <w:rFonts w:ascii="Wingdings" w:hAnsi="Wingdings" w:hint="default"/>
      </w:rPr>
    </w:lvl>
  </w:abstractNum>
  <w:abstractNum w:abstractNumId="10" w15:restartNumberingAfterBreak="0">
    <w:nsid w:val="33C50137"/>
    <w:multiLevelType w:val="hybridMultilevel"/>
    <w:tmpl w:val="705AC286"/>
    <w:lvl w:ilvl="0" w:tplc="325C4860">
      <w:start w:val="1"/>
      <w:numFmt w:val="bullet"/>
      <w:lvlText w:val="-"/>
      <w:lvlJc w:val="left"/>
      <w:pPr>
        <w:ind w:left="720" w:hanging="360"/>
      </w:pPr>
      <w:rPr>
        <w:rFonts w:ascii="Calibri" w:hAnsi="Calibri" w:hint="default"/>
      </w:rPr>
    </w:lvl>
    <w:lvl w:ilvl="1" w:tplc="1604E9E2">
      <w:start w:val="1"/>
      <w:numFmt w:val="bullet"/>
      <w:lvlText w:val="o"/>
      <w:lvlJc w:val="left"/>
      <w:pPr>
        <w:ind w:left="1440" w:hanging="360"/>
      </w:pPr>
      <w:rPr>
        <w:rFonts w:ascii="Courier New" w:hAnsi="Courier New" w:hint="default"/>
      </w:rPr>
    </w:lvl>
    <w:lvl w:ilvl="2" w:tplc="1A5ED890">
      <w:start w:val="1"/>
      <w:numFmt w:val="bullet"/>
      <w:lvlText w:val=""/>
      <w:lvlJc w:val="left"/>
      <w:pPr>
        <w:ind w:left="2160" w:hanging="360"/>
      </w:pPr>
      <w:rPr>
        <w:rFonts w:ascii="Wingdings" w:hAnsi="Wingdings" w:hint="default"/>
      </w:rPr>
    </w:lvl>
    <w:lvl w:ilvl="3" w:tplc="A77A847E">
      <w:start w:val="1"/>
      <w:numFmt w:val="bullet"/>
      <w:lvlText w:val=""/>
      <w:lvlJc w:val="left"/>
      <w:pPr>
        <w:ind w:left="2880" w:hanging="360"/>
      </w:pPr>
      <w:rPr>
        <w:rFonts w:ascii="Symbol" w:hAnsi="Symbol" w:hint="default"/>
      </w:rPr>
    </w:lvl>
    <w:lvl w:ilvl="4" w:tplc="42AC3FAC">
      <w:start w:val="1"/>
      <w:numFmt w:val="bullet"/>
      <w:lvlText w:val="o"/>
      <w:lvlJc w:val="left"/>
      <w:pPr>
        <w:ind w:left="3600" w:hanging="360"/>
      </w:pPr>
      <w:rPr>
        <w:rFonts w:ascii="Courier New" w:hAnsi="Courier New" w:hint="default"/>
      </w:rPr>
    </w:lvl>
    <w:lvl w:ilvl="5" w:tplc="296EBE9A">
      <w:start w:val="1"/>
      <w:numFmt w:val="bullet"/>
      <w:lvlText w:val=""/>
      <w:lvlJc w:val="left"/>
      <w:pPr>
        <w:ind w:left="4320" w:hanging="360"/>
      </w:pPr>
      <w:rPr>
        <w:rFonts w:ascii="Wingdings" w:hAnsi="Wingdings" w:hint="default"/>
      </w:rPr>
    </w:lvl>
    <w:lvl w:ilvl="6" w:tplc="C26634DA">
      <w:start w:val="1"/>
      <w:numFmt w:val="bullet"/>
      <w:lvlText w:val=""/>
      <w:lvlJc w:val="left"/>
      <w:pPr>
        <w:ind w:left="5040" w:hanging="360"/>
      </w:pPr>
      <w:rPr>
        <w:rFonts w:ascii="Symbol" w:hAnsi="Symbol" w:hint="default"/>
      </w:rPr>
    </w:lvl>
    <w:lvl w:ilvl="7" w:tplc="EBC44DD8">
      <w:start w:val="1"/>
      <w:numFmt w:val="bullet"/>
      <w:lvlText w:val="o"/>
      <w:lvlJc w:val="left"/>
      <w:pPr>
        <w:ind w:left="5760" w:hanging="360"/>
      </w:pPr>
      <w:rPr>
        <w:rFonts w:ascii="Courier New" w:hAnsi="Courier New" w:hint="default"/>
      </w:rPr>
    </w:lvl>
    <w:lvl w:ilvl="8" w:tplc="E786A592">
      <w:start w:val="1"/>
      <w:numFmt w:val="bullet"/>
      <w:lvlText w:val=""/>
      <w:lvlJc w:val="left"/>
      <w:pPr>
        <w:ind w:left="6480" w:hanging="360"/>
      </w:pPr>
      <w:rPr>
        <w:rFonts w:ascii="Wingdings" w:hAnsi="Wingdings" w:hint="default"/>
      </w:rPr>
    </w:lvl>
  </w:abstractNum>
  <w:abstractNum w:abstractNumId="11" w15:restartNumberingAfterBreak="0">
    <w:nsid w:val="3411242A"/>
    <w:multiLevelType w:val="hybridMultilevel"/>
    <w:tmpl w:val="3CBE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B0CC3"/>
    <w:multiLevelType w:val="hybridMultilevel"/>
    <w:tmpl w:val="8F7A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158F8"/>
    <w:multiLevelType w:val="hybridMultilevel"/>
    <w:tmpl w:val="8714923E"/>
    <w:lvl w:ilvl="0" w:tplc="56B27B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C32DE"/>
    <w:multiLevelType w:val="hybridMultilevel"/>
    <w:tmpl w:val="43300E50"/>
    <w:lvl w:ilvl="0" w:tplc="56B27B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7A45A"/>
    <w:multiLevelType w:val="hybridMultilevel"/>
    <w:tmpl w:val="C88C4DB8"/>
    <w:lvl w:ilvl="0" w:tplc="EA5EBDC0">
      <w:start w:val="1"/>
      <w:numFmt w:val="bullet"/>
      <w:lvlText w:val="-"/>
      <w:lvlJc w:val="left"/>
      <w:pPr>
        <w:ind w:left="720" w:hanging="360"/>
      </w:pPr>
      <w:rPr>
        <w:rFonts w:ascii="Calibri" w:hAnsi="Calibri" w:hint="default"/>
      </w:rPr>
    </w:lvl>
    <w:lvl w:ilvl="1" w:tplc="FF5AD610">
      <w:start w:val="1"/>
      <w:numFmt w:val="bullet"/>
      <w:lvlText w:val="o"/>
      <w:lvlJc w:val="left"/>
      <w:pPr>
        <w:ind w:left="1440" w:hanging="360"/>
      </w:pPr>
      <w:rPr>
        <w:rFonts w:ascii="Courier New" w:hAnsi="Courier New" w:hint="default"/>
      </w:rPr>
    </w:lvl>
    <w:lvl w:ilvl="2" w:tplc="E3D05E8C">
      <w:start w:val="1"/>
      <w:numFmt w:val="bullet"/>
      <w:lvlText w:val=""/>
      <w:lvlJc w:val="left"/>
      <w:pPr>
        <w:ind w:left="2160" w:hanging="360"/>
      </w:pPr>
      <w:rPr>
        <w:rFonts w:ascii="Wingdings" w:hAnsi="Wingdings" w:hint="default"/>
      </w:rPr>
    </w:lvl>
    <w:lvl w:ilvl="3" w:tplc="81C4D39C">
      <w:start w:val="1"/>
      <w:numFmt w:val="bullet"/>
      <w:lvlText w:val=""/>
      <w:lvlJc w:val="left"/>
      <w:pPr>
        <w:ind w:left="2880" w:hanging="360"/>
      </w:pPr>
      <w:rPr>
        <w:rFonts w:ascii="Symbol" w:hAnsi="Symbol" w:hint="default"/>
      </w:rPr>
    </w:lvl>
    <w:lvl w:ilvl="4" w:tplc="997CCBC8">
      <w:start w:val="1"/>
      <w:numFmt w:val="bullet"/>
      <w:lvlText w:val="o"/>
      <w:lvlJc w:val="left"/>
      <w:pPr>
        <w:ind w:left="3600" w:hanging="360"/>
      </w:pPr>
      <w:rPr>
        <w:rFonts w:ascii="Courier New" w:hAnsi="Courier New" w:hint="default"/>
      </w:rPr>
    </w:lvl>
    <w:lvl w:ilvl="5" w:tplc="39223D5A">
      <w:start w:val="1"/>
      <w:numFmt w:val="bullet"/>
      <w:lvlText w:val=""/>
      <w:lvlJc w:val="left"/>
      <w:pPr>
        <w:ind w:left="4320" w:hanging="360"/>
      </w:pPr>
      <w:rPr>
        <w:rFonts w:ascii="Wingdings" w:hAnsi="Wingdings" w:hint="default"/>
      </w:rPr>
    </w:lvl>
    <w:lvl w:ilvl="6" w:tplc="216C7AE8">
      <w:start w:val="1"/>
      <w:numFmt w:val="bullet"/>
      <w:lvlText w:val=""/>
      <w:lvlJc w:val="left"/>
      <w:pPr>
        <w:ind w:left="5040" w:hanging="360"/>
      </w:pPr>
      <w:rPr>
        <w:rFonts w:ascii="Symbol" w:hAnsi="Symbol" w:hint="default"/>
      </w:rPr>
    </w:lvl>
    <w:lvl w:ilvl="7" w:tplc="85220F24">
      <w:start w:val="1"/>
      <w:numFmt w:val="bullet"/>
      <w:lvlText w:val="o"/>
      <w:lvlJc w:val="left"/>
      <w:pPr>
        <w:ind w:left="5760" w:hanging="360"/>
      </w:pPr>
      <w:rPr>
        <w:rFonts w:ascii="Courier New" w:hAnsi="Courier New" w:hint="default"/>
      </w:rPr>
    </w:lvl>
    <w:lvl w:ilvl="8" w:tplc="589E3A30">
      <w:start w:val="1"/>
      <w:numFmt w:val="bullet"/>
      <w:lvlText w:val=""/>
      <w:lvlJc w:val="left"/>
      <w:pPr>
        <w:ind w:left="6480" w:hanging="360"/>
      </w:pPr>
      <w:rPr>
        <w:rFonts w:ascii="Wingdings" w:hAnsi="Wingdings" w:hint="default"/>
      </w:rPr>
    </w:lvl>
  </w:abstractNum>
  <w:abstractNum w:abstractNumId="16" w15:restartNumberingAfterBreak="0">
    <w:nsid w:val="51823665"/>
    <w:multiLevelType w:val="hybridMultilevel"/>
    <w:tmpl w:val="FA1CC7C4"/>
    <w:lvl w:ilvl="0" w:tplc="56B27BCE">
      <w:start w:val="1"/>
      <w:numFmt w:val="bullet"/>
      <w:lvlText w:val="-"/>
      <w:lvlJc w:val="left"/>
      <w:pPr>
        <w:ind w:left="720" w:hanging="360"/>
      </w:pPr>
      <w:rPr>
        <w:rFonts w:ascii="Calibri" w:hAnsi="Calibri" w:hint="default"/>
      </w:rPr>
    </w:lvl>
    <w:lvl w:ilvl="1" w:tplc="28BC3CA2">
      <w:start w:val="1"/>
      <w:numFmt w:val="bullet"/>
      <w:lvlText w:val="o"/>
      <w:lvlJc w:val="left"/>
      <w:pPr>
        <w:ind w:left="1440" w:hanging="360"/>
      </w:pPr>
      <w:rPr>
        <w:rFonts w:ascii="Courier New" w:hAnsi="Courier New" w:hint="default"/>
      </w:rPr>
    </w:lvl>
    <w:lvl w:ilvl="2" w:tplc="63867696">
      <w:start w:val="1"/>
      <w:numFmt w:val="bullet"/>
      <w:lvlText w:val=""/>
      <w:lvlJc w:val="left"/>
      <w:pPr>
        <w:ind w:left="2160" w:hanging="360"/>
      </w:pPr>
      <w:rPr>
        <w:rFonts w:ascii="Wingdings" w:hAnsi="Wingdings" w:hint="default"/>
      </w:rPr>
    </w:lvl>
    <w:lvl w:ilvl="3" w:tplc="FD0C5500">
      <w:start w:val="1"/>
      <w:numFmt w:val="bullet"/>
      <w:lvlText w:val=""/>
      <w:lvlJc w:val="left"/>
      <w:pPr>
        <w:ind w:left="2880" w:hanging="360"/>
      </w:pPr>
      <w:rPr>
        <w:rFonts w:ascii="Symbol" w:hAnsi="Symbol" w:hint="default"/>
      </w:rPr>
    </w:lvl>
    <w:lvl w:ilvl="4" w:tplc="6332CC4C">
      <w:start w:val="1"/>
      <w:numFmt w:val="bullet"/>
      <w:lvlText w:val="o"/>
      <w:lvlJc w:val="left"/>
      <w:pPr>
        <w:ind w:left="3600" w:hanging="360"/>
      </w:pPr>
      <w:rPr>
        <w:rFonts w:ascii="Courier New" w:hAnsi="Courier New" w:hint="default"/>
      </w:rPr>
    </w:lvl>
    <w:lvl w:ilvl="5" w:tplc="0FE296A2">
      <w:start w:val="1"/>
      <w:numFmt w:val="bullet"/>
      <w:lvlText w:val=""/>
      <w:lvlJc w:val="left"/>
      <w:pPr>
        <w:ind w:left="4320" w:hanging="360"/>
      </w:pPr>
      <w:rPr>
        <w:rFonts w:ascii="Wingdings" w:hAnsi="Wingdings" w:hint="default"/>
      </w:rPr>
    </w:lvl>
    <w:lvl w:ilvl="6" w:tplc="4DA2B256">
      <w:start w:val="1"/>
      <w:numFmt w:val="bullet"/>
      <w:lvlText w:val=""/>
      <w:lvlJc w:val="left"/>
      <w:pPr>
        <w:ind w:left="5040" w:hanging="360"/>
      </w:pPr>
      <w:rPr>
        <w:rFonts w:ascii="Symbol" w:hAnsi="Symbol" w:hint="default"/>
      </w:rPr>
    </w:lvl>
    <w:lvl w:ilvl="7" w:tplc="1398F4CA">
      <w:start w:val="1"/>
      <w:numFmt w:val="bullet"/>
      <w:lvlText w:val="o"/>
      <w:lvlJc w:val="left"/>
      <w:pPr>
        <w:ind w:left="5760" w:hanging="360"/>
      </w:pPr>
      <w:rPr>
        <w:rFonts w:ascii="Courier New" w:hAnsi="Courier New" w:hint="default"/>
      </w:rPr>
    </w:lvl>
    <w:lvl w:ilvl="8" w:tplc="97CE33AE">
      <w:start w:val="1"/>
      <w:numFmt w:val="bullet"/>
      <w:lvlText w:val=""/>
      <w:lvlJc w:val="left"/>
      <w:pPr>
        <w:ind w:left="6480" w:hanging="360"/>
      </w:pPr>
      <w:rPr>
        <w:rFonts w:ascii="Wingdings" w:hAnsi="Wingdings" w:hint="default"/>
      </w:rPr>
    </w:lvl>
  </w:abstractNum>
  <w:abstractNum w:abstractNumId="17" w15:restartNumberingAfterBreak="0">
    <w:nsid w:val="52E25DB4"/>
    <w:multiLevelType w:val="hybridMultilevel"/>
    <w:tmpl w:val="3D38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35B5D"/>
    <w:multiLevelType w:val="hybridMultilevel"/>
    <w:tmpl w:val="7FF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84A85"/>
    <w:multiLevelType w:val="hybridMultilevel"/>
    <w:tmpl w:val="11FC41EC"/>
    <w:lvl w:ilvl="0" w:tplc="35CC513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91B94"/>
    <w:multiLevelType w:val="hybridMultilevel"/>
    <w:tmpl w:val="6EA4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E533D"/>
    <w:multiLevelType w:val="hybridMultilevel"/>
    <w:tmpl w:val="24E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4180D"/>
    <w:multiLevelType w:val="hybridMultilevel"/>
    <w:tmpl w:val="BF50D11A"/>
    <w:lvl w:ilvl="0" w:tplc="35CC513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4B524D"/>
    <w:multiLevelType w:val="hybridMultilevel"/>
    <w:tmpl w:val="1C7E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FF1C9"/>
    <w:multiLevelType w:val="hybridMultilevel"/>
    <w:tmpl w:val="FC88843C"/>
    <w:lvl w:ilvl="0" w:tplc="94B695EE">
      <w:start w:val="1"/>
      <w:numFmt w:val="bullet"/>
      <w:lvlText w:val="-"/>
      <w:lvlJc w:val="left"/>
      <w:pPr>
        <w:ind w:left="720" w:hanging="360"/>
      </w:pPr>
      <w:rPr>
        <w:rFonts w:ascii="Calibri" w:hAnsi="Calibri" w:hint="default"/>
      </w:rPr>
    </w:lvl>
    <w:lvl w:ilvl="1" w:tplc="4FF6F2EE">
      <w:start w:val="1"/>
      <w:numFmt w:val="bullet"/>
      <w:lvlText w:val="o"/>
      <w:lvlJc w:val="left"/>
      <w:pPr>
        <w:ind w:left="1440" w:hanging="360"/>
      </w:pPr>
      <w:rPr>
        <w:rFonts w:ascii="Courier New" w:hAnsi="Courier New" w:hint="default"/>
      </w:rPr>
    </w:lvl>
    <w:lvl w:ilvl="2" w:tplc="1740582C">
      <w:start w:val="1"/>
      <w:numFmt w:val="bullet"/>
      <w:lvlText w:val=""/>
      <w:lvlJc w:val="left"/>
      <w:pPr>
        <w:ind w:left="2160" w:hanging="360"/>
      </w:pPr>
      <w:rPr>
        <w:rFonts w:ascii="Wingdings" w:hAnsi="Wingdings" w:hint="default"/>
      </w:rPr>
    </w:lvl>
    <w:lvl w:ilvl="3" w:tplc="F946A6A6">
      <w:start w:val="1"/>
      <w:numFmt w:val="bullet"/>
      <w:lvlText w:val=""/>
      <w:lvlJc w:val="left"/>
      <w:pPr>
        <w:ind w:left="2880" w:hanging="360"/>
      </w:pPr>
      <w:rPr>
        <w:rFonts w:ascii="Symbol" w:hAnsi="Symbol" w:hint="default"/>
      </w:rPr>
    </w:lvl>
    <w:lvl w:ilvl="4" w:tplc="9886F1E2">
      <w:start w:val="1"/>
      <w:numFmt w:val="bullet"/>
      <w:lvlText w:val="o"/>
      <w:lvlJc w:val="left"/>
      <w:pPr>
        <w:ind w:left="3600" w:hanging="360"/>
      </w:pPr>
      <w:rPr>
        <w:rFonts w:ascii="Courier New" w:hAnsi="Courier New" w:hint="default"/>
      </w:rPr>
    </w:lvl>
    <w:lvl w:ilvl="5" w:tplc="0100DC3C">
      <w:start w:val="1"/>
      <w:numFmt w:val="bullet"/>
      <w:lvlText w:val=""/>
      <w:lvlJc w:val="left"/>
      <w:pPr>
        <w:ind w:left="4320" w:hanging="360"/>
      </w:pPr>
      <w:rPr>
        <w:rFonts w:ascii="Wingdings" w:hAnsi="Wingdings" w:hint="default"/>
      </w:rPr>
    </w:lvl>
    <w:lvl w:ilvl="6" w:tplc="AB02EA0A">
      <w:start w:val="1"/>
      <w:numFmt w:val="bullet"/>
      <w:lvlText w:val=""/>
      <w:lvlJc w:val="left"/>
      <w:pPr>
        <w:ind w:left="5040" w:hanging="360"/>
      </w:pPr>
      <w:rPr>
        <w:rFonts w:ascii="Symbol" w:hAnsi="Symbol" w:hint="default"/>
      </w:rPr>
    </w:lvl>
    <w:lvl w:ilvl="7" w:tplc="0B0AD0AA">
      <w:start w:val="1"/>
      <w:numFmt w:val="bullet"/>
      <w:lvlText w:val="o"/>
      <w:lvlJc w:val="left"/>
      <w:pPr>
        <w:ind w:left="5760" w:hanging="360"/>
      </w:pPr>
      <w:rPr>
        <w:rFonts w:ascii="Courier New" w:hAnsi="Courier New" w:hint="default"/>
      </w:rPr>
    </w:lvl>
    <w:lvl w:ilvl="8" w:tplc="A5460FCC">
      <w:start w:val="1"/>
      <w:numFmt w:val="bullet"/>
      <w:lvlText w:val=""/>
      <w:lvlJc w:val="left"/>
      <w:pPr>
        <w:ind w:left="6480" w:hanging="360"/>
      </w:pPr>
      <w:rPr>
        <w:rFonts w:ascii="Wingdings" w:hAnsi="Wingdings" w:hint="default"/>
      </w:rPr>
    </w:lvl>
  </w:abstractNum>
  <w:abstractNum w:abstractNumId="25" w15:restartNumberingAfterBreak="0">
    <w:nsid w:val="65273BF2"/>
    <w:multiLevelType w:val="hybridMultilevel"/>
    <w:tmpl w:val="BDBA0B08"/>
    <w:lvl w:ilvl="0" w:tplc="8E54CBE8">
      <w:start w:val="1"/>
      <w:numFmt w:val="bullet"/>
      <w:lvlText w:val="-"/>
      <w:lvlJc w:val="left"/>
      <w:pPr>
        <w:ind w:left="720" w:hanging="360"/>
      </w:pPr>
      <w:rPr>
        <w:rFonts w:ascii="Calibri" w:hAnsi="Calibri" w:hint="default"/>
      </w:rPr>
    </w:lvl>
    <w:lvl w:ilvl="1" w:tplc="21E472DE">
      <w:start w:val="1"/>
      <w:numFmt w:val="bullet"/>
      <w:lvlText w:val="o"/>
      <w:lvlJc w:val="left"/>
      <w:pPr>
        <w:ind w:left="1440" w:hanging="360"/>
      </w:pPr>
      <w:rPr>
        <w:rFonts w:ascii="Courier New" w:hAnsi="Courier New" w:hint="default"/>
      </w:rPr>
    </w:lvl>
    <w:lvl w:ilvl="2" w:tplc="4E6CE6EC">
      <w:start w:val="1"/>
      <w:numFmt w:val="bullet"/>
      <w:lvlText w:val=""/>
      <w:lvlJc w:val="left"/>
      <w:pPr>
        <w:ind w:left="2160" w:hanging="360"/>
      </w:pPr>
      <w:rPr>
        <w:rFonts w:ascii="Wingdings" w:hAnsi="Wingdings" w:hint="default"/>
      </w:rPr>
    </w:lvl>
    <w:lvl w:ilvl="3" w:tplc="90A8296C">
      <w:start w:val="1"/>
      <w:numFmt w:val="bullet"/>
      <w:lvlText w:val=""/>
      <w:lvlJc w:val="left"/>
      <w:pPr>
        <w:ind w:left="2880" w:hanging="360"/>
      </w:pPr>
      <w:rPr>
        <w:rFonts w:ascii="Symbol" w:hAnsi="Symbol" w:hint="default"/>
      </w:rPr>
    </w:lvl>
    <w:lvl w:ilvl="4" w:tplc="9D70508A">
      <w:start w:val="1"/>
      <w:numFmt w:val="bullet"/>
      <w:lvlText w:val="o"/>
      <w:lvlJc w:val="left"/>
      <w:pPr>
        <w:ind w:left="3600" w:hanging="360"/>
      </w:pPr>
      <w:rPr>
        <w:rFonts w:ascii="Courier New" w:hAnsi="Courier New" w:hint="default"/>
      </w:rPr>
    </w:lvl>
    <w:lvl w:ilvl="5" w:tplc="291A104A">
      <w:start w:val="1"/>
      <w:numFmt w:val="bullet"/>
      <w:lvlText w:val=""/>
      <w:lvlJc w:val="left"/>
      <w:pPr>
        <w:ind w:left="4320" w:hanging="360"/>
      </w:pPr>
      <w:rPr>
        <w:rFonts w:ascii="Wingdings" w:hAnsi="Wingdings" w:hint="default"/>
      </w:rPr>
    </w:lvl>
    <w:lvl w:ilvl="6" w:tplc="35CA1692">
      <w:start w:val="1"/>
      <w:numFmt w:val="bullet"/>
      <w:lvlText w:val=""/>
      <w:lvlJc w:val="left"/>
      <w:pPr>
        <w:ind w:left="5040" w:hanging="360"/>
      </w:pPr>
      <w:rPr>
        <w:rFonts w:ascii="Symbol" w:hAnsi="Symbol" w:hint="default"/>
      </w:rPr>
    </w:lvl>
    <w:lvl w:ilvl="7" w:tplc="22A8EBAE">
      <w:start w:val="1"/>
      <w:numFmt w:val="bullet"/>
      <w:lvlText w:val="o"/>
      <w:lvlJc w:val="left"/>
      <w:pPr>
        <w:ind w:left="5760" w:hanging="360"/>
      </w:pPr>
      <w:rPr>
        <w:rFonts w:ascii="Courier New" w:hAnsi="Courier New" w:hint="default"/>
      </w:rPr>
    </w:lvl>
    <w:lvl w:ilvl="8" w:tplc="F2A2B0A8">
      <w:start w:val="1"/>
      <w:numFmt w:val="bullet"/>
      <w:lvlText w:val=""/>
      <w:lvlJc w:val="left"/>
      <w:pPr>
        <w:ind w:left="6480" w:hanging="360"/>
      </w:pPr>
      <w:rPr>
        <w:rFonts w:ascii="Wingdings" w:hAnsi="Wingdings" w:hint="default"/>
      </w:rPr>
    </w:lvl>
  </w:abstractNum>
  <w:abstractNum w:abstractNumId="26" w15:restartNumberingAfterBreak="0">
    <w:nsid w:val="6E381F6C"/>
    <w:multiLevelType w:val="hybridMultilevel"/>
    <w:tmpl w:val="43AC9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64358"/>
    <w:multiLevelType w:val="hybridMultilevel"/>
    <w:tmpl w:val="77E2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D39AB"/>
    <w:multiLevelType w:val="hybridMultilevel"/>
    <w:tmpl w:val="4EA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50BEC"/>
    <w:multiLevelType w:val="hybridMultilevel"/>
    <w:tmpl w:val="050E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4B2FFB"/>
    <w:multiLevelType w:val="hybridMultilevel"/>
    <w:tmpl w:val="C1E2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67006">
    <w:abstractNumId w:val="23"/>
  </w:num>
  <w:num w:numId="2" w16cid:durableId="311099600">
    <w:abstractNumId w:val="22"/>
  </w:num>
  <w:num w:numId="3" w16cid:durableId="1213809670">
    <w:abstractNumId w:val="18"/>
  </w:num>
  <w:num w:numId="4" w16cid:durableId="1734158398">
    <w:abstractNumId w:val="1"/>
  </w:num>
  <w:num w:numId="5" w16cid:durableId="1746758748">
    <w:abstractNumId w:val="17"/>
  </w:num>
  <w:num w:numId="6" w16cid:durableId="486290014">
    <w:abstractNumId w:val="24"/>
  </w:num>
  <w:num w:numId="7" w16cid:durableId="142235936">
    <w:abstractNumId w:val="15"/>
  </w:num>
  <w:num w:numId="8" w16cid:durableId="1734038560">
    <w:abstractNumId w:val="8"/>
  </w:num>
  <w:num w:numId="9" w16cid:durableId="151725326">
    <w:abstractNumId w:val="5"/>
  </w:num>
  <w:num w:numId="10" w16cid:durableId="1059399801">
    <w:abstractNumId w:val="25"/>
  </w:num>
  <w:num w:numId="11" w16cid:durableId="1951080400">
    <w:abstractNumId w:val="9"/>
  </w:num>
  <w:num w:numId="12" w16cid:durableId="1290430317">
    <w:abstractNumId w:val="6"/>
  </w:num>
  <w:num w:numId="13" w16cid:durableId="1835337646">
    <w:abstractNumId w:val="16"/>
  </w:num>
  <w:num w:numId="14" w16cid:durableId="1070929302">
    <w:abstractNumId w:val="10"/>
  </w:num>
  <w:num w:numId="15" w16cid:durableId="1143691635">
    <w:abstractNumId w:val="3"/>
  </w:num>
  <w:num w:numId="16" w16cid:durableId="1673604718">
    <w:abstractNumId w:val="26"/>
  </w:num>
  <w:num w:numId="17" w16cid:durableId="341055939">
    <w:abstractNumId w:val="27"/>
  </w:num>
  <w:num w:numId="18" w16cid:durableId="1838767278">
    <w:abstractNumId w:val="13"/>
  </w:num>
  <w:num w:numId="19" w16cid:durableId="627392963">
    <w:abstractNumId w:val="7"/>
  </w:num>
  <w:num w:numId="20" w16cid:durableId="1454515744">
    <w:abstractNumId w:val="19"/>
  </w:num>
  <w:num w:numId="21" w16cid:durableId="1657221358">
    <w:abstractNumId w:val="14"/>
  </w:num>
  <w:num w:numId="22" w16cid:durableId="1757045479">
    <w:abstractNumId w:val="0"/>
  </w:num>
  <w:num w:numId="23" w16cid:durableId="1607270580">
    <w:abstractNumId w:val="4"/>
  </w:num>
  <w:num w:numId="24" w16cid:durableId="1555698210">
    <w:abstractNumId w:val="21"/>
  </w:num>
  <w:num w:numId="25" w16cid:durableId="1284771563">
    <w:abstractNumId w:val="29"/>
  </w:num>
  <w:num w:numId="26" w16cid:durableId="655956986">
    <w:abstractNumId w:val="30"/>
  </w:num>
  <w:num w:numId="27" w16cid:durableId="1456212347">
    <w:abstractNumId w:val="28"/>
  </w:num>
  <w:num w:numId="28" w16cid:durableId="1316497260">
    <w:abstractNumId w:val="2"/>
  </w:num>
  <w:num w:numId="29" w16cid:durableId="1829787638">
    <w:abstractNumId w:val="12"/>
  </w:num>
  <w:num w:numId="30" w16cid:durableId="1545487071">
    <w:abstractNumId w:val="11"/>
  </w:num>
  <w:num w:numId="31" w16cid:durableId="73493862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egory A Henning">
    <w15:presenceInfo w15:providerId="AD" w15:userId="S::E28174@aero.org::8987962c-3554-4f5d-b1de-d9a35eff94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38"/>
    <w:rsid w:val="00000C99"/>
    <w:rsid w:val="00004560"/>
    <w:rsid w:val="00004574"/>
    <w:rsid w:val="00004B38"/>
    <w:rsid w:val="00006EBA"/>
    <w:rsid w:val="00012974"/>
    <w:rsid w:val="00012DF0"/>
    <w:rsid w:val="00025A61"/>
    <w:rsid w:val="00032F6D"/>
    <w:rsid w:val="00042AF4"/>
    <w:rsid w:val="000443D8"/>
    <w:rsid w:val="00044D6D"/>
    <w:rsid w:val="000451B7"/>
    <w:rsid w:val="00045A3E"/>
    <w:rsid w:val="00045CE9"/>
    <w:rsid w:val="00050DB9"/>
    <w:rsid w:val="00051C15"/>
    <w:rsid w:val="00055EF2"/>
    <w:rsid w:val="00057AFE"/>
    <w:rsid w:val="00057B90"/>
    <w:rsid w:val="00060CDB"/>
    <w:rsid w:val="00062929"/>
    <w:rsid w:val="00063307"/>
    <w:rsid w:val="00064B4C"/>
    <w:rsid w:val="000674E2"/>
    <w:rsid w:val="000676AD"/>
    <w:rsid w:val="0007096F"/>
    <w:rsid w:val="000721FD"/>
    <w:rsid w:val="00073A3C"/>
    <w:rsid w:val="000859E7"/>
    <w:rsid w:val="00091A83"/>
    <w:rsid w:val="00092925"/>
    <w:rsid w:val="0009366E"/>
    <w:rsid w:val="00095A9B"/>
    <w:rsid w:val="00097FD5"/>
    <w:rsid w:val="000A51C7"/>
    <w:rsid w:val="000A5E81"/>
    <w:rsid w:val="000A6269"/>
    <w:rsid w:val="000B1712"/>
    <w:rsid w:val="000B3F75"/>
    <w:rsid w:val="000B495F"/>
    <w:rsid w:val="000B4CC0"/>
    <w:rsid w:val="000B57B4"/>
    <w:rsid w:val="000B5B23"/>
    <w:rsid w:val="000C2FD8"/>
    <w:rsid w:val="000C4746"/>
    <w:rsid w:val="000C4B08"/>
    <w:rsid w:val="000C52D7"/>
    <w:rsid w:val="000D270B"/>
    <w:rsid w:val="000D3B3E"/>
    <w:rsid w:val="000D3CA8"/>
    <w:rsid w:val="000D4EB6"/>
    <w:rsid w:val="000E0E15"/>
    <w:rsid w:val="000F1F9D"/>
    <w:rsid w:val="000F72BD"/>
    <w:rsid w:val="00100B26"/>
    <w:rsid w:val="0010300E"/>
    <w:rsid w:val="00105977"/>
    <w:rsid w:val="00106524"/>
    <w:rsid w:val="0011019D"/>
    <w:rsid w:val="001105F0"/>
    <w:rsid w:val="00112E42"/>
    <w:rsid w:val="00114003"/>
    <w:rsid w:val="00115CB6"/>
    <w:rsid w:val="00124320"/>
    <w:rsid w:val="001261E1"/>
    <w:rsid w:val="00127652"/>
    <w:rsid w:val="00130B8D"/>
    <w:rsid w:val="00135562"/>
    <w:rsid w:val="00136FD9"/>
    <w:rsid w:val="001404FA"/>
    <w:rsid w:val="001406AF"/>
    <w:rsid w:val="0014267E"/>
    <w:rsid w:val="00142BD9"/>
    <w:rsid w:val="00147D3B"/>
    <w:rsid w:val="00151140"/>
    <w:rsid w:val="00153D38"/>
    <w:rsid w:val="00155557"/>
    <w:rsid w:val="00160253"/>
    <w:rsid w:val="00161F3E"/>
    <w:rsid w:val="00164D20"/>
    <w:rsid w:val="00165362"/>
    <w:rsid w:val="00165FC0"/>
    <w:rsid w:val="00171962"/>
    <w:rsid w:val="00174B15"/>
    <w:rsid w:val="00176270"/>
    <w:rsid w:val="001772B6"/>
    <w:rsid w:val="001811E4"/>
    <w:rsid w:val="001814BA"/>
    <w:rsid w:val="0018195C"/>
    <w:rsid w:val="001904B0"/>
    <w:rsid w:val="00190856"/>
    <w:rsid w:val="00194529"/>
    <w:rsid w:val="00196667"/>
    <w:rsid w:val="001A3CCC"/>
    <w:rsid w:val="001A7A5C"/>
    <w:rsid w:val="001B0B93"/>
    <w:rsid w:val="001B6665"/>
    <w:rsid w:val="001C1D40"/>
    <w:rsid w:val="001C5FF5"/>
    <w:rsid w:val="001C6CA8"/>
    <w:rsid w:val="001D75C1"/>
    <w:rsid w:val="001DF81F"/>
    <w:rsid w:val="001E0575"/>
    <w:rsid w:val="001E188F"/>
    <w:rsid w:val="001E3B43"/>
    <w:rsid w:val="001E43B2"/>
    <w:rsid w:val="001E5878"/>
    <w:rsid w:val="001E5B02"/>
    <w:rsid w:val="001E6DA6"/>
    <w:rsid w:val="001E735E"/>
    <w:rsid w:val="001F0A4E"/>
    <w:rsid w:val="001F270A"/>
    <w:rsid w:val="001F3296"/>
    <w:rsid w:val="001F7B95"/>
    <w:rsid w:val="00202AA4"/>
    <w:rsid w:val="00204C07"/>
    <w:rsid w:val="002057CB"/>
    <w:rsid w:val="002129E1"/>
    <w:rsid w:val="002145AE"/>
    <w:rsid w:val="002163ED"/>
    <w:rsid w:val="00217B5B"/>
    <w:rsid w:val="002212A3"/>
    <w:rsid w:val="00221307"/>
    <w:rsid w:val="002216FC"/>
    <w:rsid w:val="002232BB"/>
    <w:rsid w:val="002243A6"/>
    <w:rsid w:val="00224DCD"/>
    <w:rsid w:val="00225132"/>
    <w:rsid w:val="00227836"/>
    <w:rsid w:val="002303A7"/>
    <w:rsid w:val="002363A5"/>
    <w:rsid w:val="0024028F"/>
    <w:rsid w:val="002411B9"/>
    <w:rsid w:val="00242F5E"/>
    <w:rsid w:val="00244850"/>
    <w:rsid w:val="002452FA"/>
    <w:rsid w:val="00246B0F"/>
    <w:rsid w:val="002475CF"/>
    <w:rsid w:val="00262F3C"/>
    <w:rsid w:val="00263C1F"/>
    <w:rsid w:val="00265483"/>
    <w:rsid w:val="00266985"/>
    <w:rsid w:val="0027051D"/>
    <w:rsid w:val="00270930"/>
    <w:rsid w:val="0027136A"/>
    <w:rsid w:val="00273C21"/>
    <w:rsid w:val="00276317"/>
    <w:rsid w:val="0028436A"/>
    <w:rsid w:val="00285C2F"/>
    <w:rsid w:val="00287483"/>
    <w:rsid w:val="00295A8B"/>
    <w:rsid w:val="00295C9E"/>
    <w:rsid w:val="002967ED"/>
    <w:rsid w:val="00296F66"/>
    <w:rsid w:val="002979B5"/>
    <w:rsid w:val="002A0D7A"/>
    <w:rsid w:val="002A163B"/>
    <w:rsid w:val="002A6F96"/>
    <w:rsid w:val="002B11FE"/>
    <w:rsid w:val="002B340C"/>
    <w:rsid w:val="002C08DF"/>
    <w:rsid w:val="002C121E"/>
    <w:rsid w:val="002C4746"/>
    <w:rsid w:val="002C4FA8"/>
    <w:rsid w:val="002C54CB"/>
    <w:rsid w:val="002C55EA"/>
    <w:rsid w:val="002C6471"/>
    <w:rsid w:val="002C688E"/>
    <w:rsid w:val="002C6BED"/>
    <w:rsid w:val="002D1980"/>
    <w:rsid w:val="002D2030"/>
    <w:rsid w:val="002E1886"/>
    <w:rsid w:val="002E3FAE"/>
    <w:rsid w:val="002E5C89"/>
    <w:rsid w:val="002F1EA8"/>
    <w:rsid w:val="002F4BA5"/>
    <w:rsid w:val="002F668B"/>
    <w:rsid w:val="002F78A6"/>
    <w:rsid w:val="00303814"/>
    <w:rsid w:val="00303C05"/>
    <w:rsid w:val="003043D9"/>
    <w:rsid w:val="00313D7E"/>
    <w:rsid w:val="00315935"/>
    <w:rsid w:val="00316B8C"/>
    <w:rsid w:val="00321189"/>
    <w:rsid w:val="00321D75"/>
    <w:rsid w:val="00333566"/>
    <w:rsid w:val="0033479C"/>
    <w:rsid w:val="00336F84"/>
    <w:rsid w:val="00341D8C"/>
    <w:rsid w:val="00343B23"/>
    <w:rsid w:val="00345452"/>
    <w:rsid w:val="0034557B"/>
    <w:rsid w:val="003470F7"/>
    <w:rsid w:val="003519C1"/>
    <w:rsid w:val="00352288"/>
    <w:rsid w:val="00353038"/>
    <w:rsid w:val="00363662"/>
    <w:rsid w:val="00363FDC"/>
    <w:rsid w:val="0036426B"/>
    <w:rsid w:val="00366947"/>
    <w:rsid w:val="00366F7E"/>
    <w:rsid w:val="00376538"/>
    <w:rsid w:val="0037789F"/>
    <w:rsid w:val="00380E41"/>
    <w:rsid w:val="00381836"/>
    <w:rsid w:val="00385283"/>
    <w:rsid w:val="00390B79"/>
    <w:rsid w:val="00391FC7"/>
    <w:rsid w:val="00392C14"/>
    <w:rsid w:val="00393019"/>
    <w:rsid w:val="00394937"/>
    <w:rsid w:val="00394CC1"/>
    <w:rsid w:val="003A219C"/>
    <w:rsid w:val="003A3DC3"/>
    <w:rsid w:val="003A4B7D"/>
    <w:rsid w:val="003A6EA1"/>
    <w:rsid w:val="003A7AE6"/>
    <w:rsid w:val="003B7957"/>
    <w:rsid w:val="003C20FE"/>
    <w:rsid w:val="003C4274"/>
    <w:rsid w:val="003C49DC"/>
    <w:rsid w:val="003D1E99"/>
    <w:rsid w:val="003D5A3E"/>
    <w:rsid w:val="003D7A8C"/>
    <w:rsid w:val="003E05D6"/>
    <w:rsid w:val="003E23C0"/>
    <w:rsid w:val="003E260D"/>
    <w:rsid w:val="003E414B"/>
    <w:rsid w:val="003E4D03"/>
    <w:rsid w:val="003E7FBA"/>
    <w:rsid w:val="003F204E"/>
    <w:rsid w:val="003F2E8A"/>
    <w:rsid w:val="004033A1"/>
    <w:rsid w:val="004075C4"/>
    <w:rsid w:val="004100F1"/>
    <w:rsid w:val="00413D75"/>
    <w:rsid w:val="004153BF"/>
    <w:rsid w:val="004206CF"/>
    <w:rsid w:val="004255AB"/>
    <w:rsid w:val="0042703F"/>
    <w:rsid w:val="00440A8C"/>
    <w:rsid w:val="00442C25"/>
    <w:rsid w:val="0044422C"/>
    <w:rsid w:val="0044674D"/>
    <w:rsid w:val="00451A43"/>
    <w:rsid w:val="00454DB8"/>
    <w:rsid w:val="00455354"/>
    <w:rsid w:val="0046239D"/>
    <w:rsid w:val="00463707"/>
    <w:rsid w:val="00466E1D"/>
    <w:rsid w:val="00467121"/>
    <w:rsid w:val="00467A7A"/>
    <w:rsid w:val="0047048A"/>
    <w:rsid w:val="0047153C"/>
    <w:rsid w:val="004719EC"/>
    <w:rsid w:val="00477FEA"/>
    <w:rsid w:val="00480792"/>
    <w:rsid w:val="00481873"/>
    <w:rsid w:val="00481E3D"/>
    <w:rsid w:val="00484EAD"/>
    <w:rsid w:val="0048769C"/>
    <w:rsid w:val="0049639B"/>
    <w:rsid w:val="00496651"/>
    <w:rsid w:val="004A10DC"/>
    <w:rsid w:val="004A15AA"/>
    <w:rsid w:val="004A239B"/>
    <w:rsid w:val="004A30F7"/>
    <w:rsid w:val="004A38ED"/>
    <w:rsid w:val="004A5278"/>
    <w:rsid w:val="004A5770"/>
    <w:rsid w:val="004B00F0"/>
    <w:rsid w:val="004B1B82"/>
    <w:rsid w:val="004B2B00"/>
    <w:rsid w:val="004B3847"/>
    <w:rsid w:val="004C0B82"/>
    <w:rsid w:val="004C3A75"/>
    <w:rsid w:val="004C4E73"/>
    <w:rsid w:val="004C704A"/>
    <w:rsid w:val="004D56C7"/>
    <w:rsid w:val="004D5FCA"/>
    <w:rsid w:val="004E1EF4"/>
    <w:rsid w:val="004E585E"/>
    <w:rsid w:val="004F0056"/>
    <w:rsid w:val="004F5165"/>
    <w:rsid w:val="005004A1"/>
    <w:rsid w:val="00503694"/>
    <w:rsid w:val="0050563B"/>
    <w:rsid w:val="00512E48"/>
    <w:rsid w:val="00514F3A"/>
    <w:rsid w:val="005177C0"/>
    <w:rsid w:val="00521690"/>
    <w:rsid w:val="005230B4"/>
    <w:rsid w:val="005263BA"/>
    <w:rsid w:val="00526DC4"/>
    <w:rsid w:val="00533306"/>
    <w:rsid w:val="005343B0"/>
    <w:rsid w:val="005370E3"/>
    <w:rsid w:val="00543239"/>
    <w:rsid w:val="005454B6"/>
    <w:rsid w:val="00546312"/>
    <w:rsid w:val="00547092"/>
    <w:rsid w:val="00547FE0"/>
    <w:rsid w:val="0055003E"/>
    <w:rsid w:val="005555FB"/>
    <w:rsid w:val="00557B47"/>
    <w:rsid w:val="00564200"/>
    <w:rsid w:val="00570B6D"/>
    <w:rsid w:val="00570C26"/>
    <w:rsid w:val="00572CAF"/>
    <w:rsid w:val="00574F0A"/>
    <w:rsid w:val="00580AEA"/>
    <w:rsid w:val="0058274B"/>
    <w:rsid w:val="00582F4E"/>
    <w:rsid w:val="0058460A"/>
    <w:rsid w:val="00584D01"/>
    <w:rsid w:val="005860E1"/>
    <w:rsid w:val="00597428"/>
    <w:rsid w:val="005A69BE"/>
    <w:rsid w:val="005B7888"/>
    <w:rsid w:val="005C33F1"/>
    <w:rsid w:val="005C7049"/>
    <w:rsid w:val="005D1618"/>
    <w:rsid w:val="005D5792"/>
    <w:rsid w:val="005D6715"/>
    <w:rsid w:val="005E1F34"/>
    <w:rsid w:val="005E21A6"/>
    <w:rsid w:val="005E5375"/>
    <w:rsid w:val="005E6F5B"/>
    <w:rsid w:val="005E6F68"/>
    <w:rsid w:val="005F3608"/>
    <w:rsid w:val="005F5656"/>
    <w:rsid w:val="005F7E04"/>
    <w:rsid w:val="0060001B"/>
    <w:rsid w:val="00604580"/>
    <w:rsid w:val="00605419"/>
    <w:rsid w:val="00606C01"/>
    <w:rsid w:val="006076BE"/>
    <w:rsid w:val="00610BDB"/>
    <w:rsid w:val="006112AB"/>
    <w:rsid w:val="00611340"/>
    <w:rsid w:val="00611460"/>
    <w:rsid w:val="006115B5"/>
    <w:rsid w:val="00611932"/>
    <w:rsid w:val="00611ED8"/>
    <w:rsid w:val="00612770"/>
    <w:rsid w:val="00612820"/>
    <w:rsid w:val="00615051"/>
    <w:rsid w:val="0061627E"/>
    <w:rsid w:val="00620E11"/>
    <w:rsid w:val="00623162"/>
    <w:rsid w:val="006237CC"/>
    <w:rsid w:val="00630A0D"/>
    <w:rsid w:val="00632EC8"/>
    <w:rsid w:val="0063581A"/>
    <w:rsid w:val="00636DFB"/>
    <w:rsid w:val="00641695"/>
    <w:rsid w:val="0064271F"/>
    <w:rsid w:val="00651DD0"/>
    <w:rsid w:val="006527D9"/>
    <w:rsid w:val="00654E63"/>
    <w:rsid w:val="006570EF"/>
    <w:rsid w:val="006573D4"/>
    <w:rsid w:val="00660919"/>
    <w:rsid w:val="00661F2D"/>
    <w:rsid w:val="006625AC"/>
    <w:rsid w:val="00665C9A"/>
    <w:rsid w:val="00666276"/>
    <w:rsid w:val="00666F29"/>
    <w:rsid w:val="006741ED"/>
    <w:rsid w:val="0067594E"/>
    <w:rsid w:val="006771B2"/>
    <w:rsid w:val="00677F83"/>
    <w:rsid w:val="0068209E"/>
    <w:rsid w:val="00682B96"/>
    <w:rsid w:val="00685C4C"/>
    <w:rsid w:val="00686478"/>
    <w:rsid w:val="00692ADA"/>
    <w:rsid w:val="00692EDA"/>
    <w:rsid w:val="00697463"/>
    <w:rsid w:val="006A2DFE"/>
    <w:rsid w:val="006A335B"/>
    <w:rsid w:val="006A41D8"/>
    <w:rsid w:val="006A451C"/>
    <w:rsid w:val="006A63A0"/>
    <w:rsid w:val="006B1F8F"/>
    <w:rsid w:val="006C0414"/>
    <w:rsid w:val="006C1522"/>
    <w:rsid w:val="006C1D82"/>
    <w:rsid w:val="006C4D4B"/>
    <w:rsid w:val="006C506E"/>
    <w:rsid w:val="006C67B5"/>
    <w:rsid w:val="006D729E"/>
    <w:rsid w:val="006E0E06"/>
    <w:rsid w:val="006E7006"/>
    <w:rsid w:val="006F0A3B"/>
    <w:rsid w:val="006F12BB"/>
    <w:rsid w:val="006F14E2"/>
    <w:rsid w:val="006F4675"/>
    <w:rsid w:val="007048BD"/>
    <w:rsid w:val="0070496A"/>
    <w:rsid w:val="007060FA"/>
    <w:rsid w:val="00711CE8"/>
    <w:rsid w:val="0071246F"/>
    <w:rsid w:val="00713DFB"/>
    <w:rsid w:val="00717FA8"/>
    <w:rsid w:val="0072108D"/>
    <w:rsid w:val="00722D26"/>
    <w:rsid w:val="00722E78"/>
    <w:rsid w:val="00724F74"/>
    <w:rsid w:val="0072637E"/>
    <w:rsid w:val="00730753"/>
    <w:rsid w:val="0073232A"/>
    <w:rsid w:val="00733DEF"/>
    <w:rsid w:val="00734486"/>
    <w:rsid w:val="00734E50"/>
    <w:rsid w:val="007351F2"/>
    <w:rsid w:val="00736FC4"/>
    <w:rsid w:val="007403E4"/>
    <w:rsid w:val="00751A87"/>
    <w:rsid w:val="007526FE"/>
    <w:rsid w:val="00754B89"/>
    <w:rsid w:val="00754BCA"/>
    <w:rsid w:val="007550A4"/>
    <w:rsid w:val="00757071"/>
    <w:rsid w:val="007571EB"/>
    <w:rsid w:val="007577CD"/>
    <w:rsid w:val="00764279"/>
    <w:rsid w:val="00774D89"/>
    <w:rsid w:val="00777353"/>
    <w:rsid w:val="00782A75"/>
    <w:rsid w:val="0078456A"/>
    <w:rsid w:val="00790C81"/>
    <w:rsid w:val="007911DA"/>
    <w:rsid w:val="007921AC"/>
    <w:rsid w:val="00794AE2"/>
    <w:rsid w:val="007975F1"/>
    <w:rsid w:val="007A0984"/>
    <w:rsid w:val="007A34CC"/>
    <w:rsid w:val="007A6AE5"/>
    <w:rsid w:val="007B291F"/>
    <w:rsid w:val="007B6597"/>
    <w:rsid w:val="007B7D2A"/>
    <w:rsid w:val="007C01C0"/>
    <w:rsid w:val="007C11CA"/>
    <w:rsid w:val="007C1420"/>
    <w:rsid w:val="007C56B9"/>
    <w:rsid w:val="007C614D"/>
    <w:rsid w:val="007C6EE8"/>
    <w:rsid w:val="007D2642"/>
    <w:rsid w:val="007D43EF"/>
    <w:rsid w:val="007E070B"/>
    <w:rsid w:val="007E2118"/>
    <w:rsid w:val="007E5298"/>
    <w:rsid w:val="007E55DD"/>
    <w:rsid w:val="007E5D8D"/>
    <w:rsid w:val="007E650F"/>
    <w:rsid w:val="007E6B4E"/>
    <w:rsid w:val="007E6B93"/>
    <w:rsid w:val="007E6FC3"/>
    <w:rsid w:val="007F07EC"/>
    <w:rsid w:val="007F2077"/>
    <w:rsid w:val="007F4CC4"/>
    <w:rsid w:val="007F70B9"/>
    <w:rsid w:val="00800EB0"/>
    <w:rsid w:val="00801BEA"/>
    <w:rsid w:val="00801EDA"/>
    <w:rsid w:val="00803486"/>
    <w:rsid w:val="00803E3F"/>
    <w:rsid w:val="00804E60"/>
    <w:rsid w:val="00805C66"/>
    <w:rsid w:val="0080630E"/>
    <w:rsid w:val="00810703"/>
    <w:rsid w:val="00811B08"/>
    <w:rsid w:val="00813244"/>
    <w:rsid w:val="0081363A"/>
    <w:rsid w:val="00816B54"/>
    <w:rsid w:val="00817F25"/>
    <w:rsid w:val="00820CC8"/>
    <w:rsid w:val="0082206E"/>
    <w:rsid w:val="00822FCE"/>
    <w:rsid w:val="00830951"/>
    <w:rsid w:val="00834CFD"/>
    <w:rsid w:val="00834E33"/>
    <w:rsid w:val="008409F2"/>
    <w:rsid w:val="0084263D"/>
    <w:rsid w:val="008434A5"/>
    <w:rsid w:val="00847320"/>
    <w:rsid w:val="00847708"/>
    <w:rsid w:val="008478DF"/>
    <w:rsid w:val="00851131"/>
    <w:rsid w:val="00856165"/>
    <w:rsid w:val="0085793A"/>
    <w:rsid w:val="00861980"/>
    <w:rsid w:val="00863486"/>
    <w:rsid w:val="008635AF"/>
    <w:rsid w:val="0086431D"/>
    <w:rsid w:val="00864AA2"/>
    <w:rsid w:val="00866114"/>
    <w:rsid w:val="00873F4E"/>
    <w:rsid w:val="00880EA4"/>
    <w:rsid w:val="0088100D"/>
    <w:rsid w:val="008810F6"/>
    <w:rsid w:val="00881E5B"/>
    <w:rsid w:val="00883622"/>
    <w:rsid w:val="00887A85"/>
    <w:rsid w:val="008934F7"/>
    <w:rsid w:val="008A05E7"/>
    <w:rsid w:val="008A111D"/>
    <w:rsid w:val="008A3700"/>
    <w:rsid w:val="008B3676"/>
    <w:rsid w:val="008B4A4B"/>
    <w:rsid w:val="008B656D"/>
    <w:rsid w:val="008B6BB2"/>
    <w:rsid w:val="008C1CA8"/>
    <w:rsid w:val="008C218F"/>
    <w:rsid w:val="008C447A"/>
    <w:rsid w:val="008C61B3"/>
    <w:rsid w:val="008C6D9F"/>
    <w:rsid w:val="008D1035"/>
    <w:rsid w:val="008D2694"/>
    <w:rsid w:val="008D3FF8"/>
    <w:rsid w:val="008D4706"/>
    <w:rsid w:val="008E196C"/>
    <w:rsid w:val="008E2897"/>
    <w:rsid w:val="008E6F97"/>
    <w:rsid w:val="008F1C10"/>
    <w:rsid w:val="008F1F4F"/>
    <w:rsid w:val="008F2701"/>
    <w:rsid w:val="008F2C17"/>
    <w:rsid w:val="008F6522"/>
    <w:rsid w:val="009002A0"/>
    <w:rsid w:val="009014B0"/>
    <w:rsid w:val="00903D4F"/>
    <w:rsid w:val="00905EF8"/>
    <w:rsid w:val="00912841"/>
    <w:rsid w:val="00916F62"/>
    <w:rsid w:val="009221E3"/>
    <w:rsid w:val="009337ED"/>
    <w:rsid w:val="0094039F"/>
    <w:rsid w:val="00945689"/>
    <w:rsid w:val="009536DA"/>
    <w:rsid w:val="009567B8"/>
    <w:rsid w:val="0095689D"/>
    <w:rsid w:val="00957529"/>
    <w:rsid w:val="0096274A"/>
    <w:rsid w:val="00962F64"/>
    <w:rsid w:val="00963CA4"/>
    <w:rsid w:val="009658D0"/>
    <w:rsid w:val="009709EF"/>
    <w:rsid w:val="00970C09"/>
    <w:rsid w:val="00971F40"/>
    <w:rsid w:val="00972537"/>
    <w:rsid w:val="0097289D"/>
    <w:rsid w:val="009742E1"/>
    <w:rsid w:val="00974F6E"/>
    <w:rsid w:val="009760E5"/>
    <w:rsid w:val="009761EB"/>
    <w:rsid w:val="0097667C"/>
    <w:rsid w:val="009820A9"/>
    <w:rsid w:val="009838E7"/>
    <w:rsid w:val="00991FEB"/>
    <w:rsid w:val="00992258"/>
    <w:rsid w:val="00992467"/>
    <w:rsid w:val="00994334"/>
    <w:rsid w:val="009960A0"/>
    <w:rsid w:val="009A2079"/>
    <w:rsid w:val="009A35A7"/>
    <w:rsid w:val="009A447E"/>
    <w:rsid w:val="009A4D1B"/>
    <w:rsid w:val="009B22C5"/>
    <w:rsid w:val="009B25E5"/>
    <w:rsid w:val="009B29A4"/>
    <w:rsid w:val="009C6332"/>
    <w:rsid w:val="009C7612"/>
    <w:rsid w:val="009D3003"/>
    <w:rsid w:val="009D384A"/>
    <w:rsid w:val="009D3947"/>
    <w:rsid w:val="009D4EEF"/>
    <w:rsid w:val="009D61C3"/>
    <w:rsid w:val="009D750E"/>
    <w:rsid w:val="009E568F"/>
    <w:rsid w:val="009E5CFF"/>
    <w:rsid w:val="009E6ED8"/>
    <w:rsid w:val="009E7F2F"/>
    <w:rsid w:val="009F1FD1"/>
    <w:rsid w:val="009F3147"/>
    <w:rsid w:val="009F62D5"/>
    <w:rsid w:val="009F7E3D"/>
    <w:rsid w:val="00A0175E"/>
    <w:rsid w:val="00A01987"/>
    <w:rsid w:val="00A01F3B"/>
    <w:rsid w:val="00A04A32"/>
    <w:rsid w:val="00A05582"/>
    <w:rsid w:val="00A07B84"/>
    <w:rsid w:val="00A14B85"/>
    <w:rsid w:val="00A16960"/>
    <w:rsid w:val="00A17394"/>
    <w:rsid w:val="00A200D6"/>
    <w:rsid w:val="00A21CE6"/>
    <w:rsid w:val="00A22CD0"/>
    <w:rsid w:val="00A26231"/>
    <w:rsid w:val="00A270AA"/>
    <w:rsid w:val="00A27720"/>
    <w:rsid w:val="00A301E6"/>
    <w:rsid w:val="00A30254"/>
    <w:rsid w:val="00A32921"/>
    <w:rsid w:val="00A44905"/>
    <w:rsid w:val="00A47349"/>
    <w:rsid w:val="00A50A1B"/>
    <w:rsid w:val="00A52F2D"/>
    <w:rsid w:val="00A5347B"/>
    <w:rsid w:val="00A5360C"/>
    <w:rsid w:val="00A56DC3"/>
    <w:rsid w:val="00A62706"/>
    <w:rsid w:val="00A65405"/>
    <w:rsid w:val="00A711FE"/>
    <w:rsid w:val="00A71585"/>
    <w:rsid w:val="00A7171F"/>
    <w:rsid w:val="00A71DE2"/>
    <w:rsid w:val="00A72F72"/>
    <w:rsid w:val="00A73BC9"/>
    <w:rsid w:val="00A74CFB"/>
    <w:rsid w:val="00A90328"/>
    <w:rsid w:val="00A9368F"/>
    <w:rsid w:val="00A96980"/>
    <w:rsid w:val="00A97992"/>
    <w:rsid w:val="00AA1181"/>
    <w:rsid w:val="00AA17F5"/>
    <w:rsid w:val="00AA236F"/>
    <w:rsid w:val="00AA2FA2"/>
    <w:rsid w:val="00AA5052"/>
    <w:rsid w:val="00AB0EA1"/>
    <w:rsid w:val="00AB7148"/>
    <w:rsid w:val="00AC1AE1"/>
    <w:rsid w:val="00AC1EFB"/>
    <w:rsid w:val="00AC2D51"/>
    <w:rsid w:val="00AC4A5F"/>
    <w:rsid w:val="00AC5072"/>
    <w:rsid w:val="00AC6DF1"/>
    <w:rsid w:val="00AD09D7"/>
    <w:rsid w:val="00AD12DE"/>
    <w:rsid w:val="00AD43B4"/>
    <w:rsid w:val="00AD6D30"/>
    <w:rsid w:val="00AE32A1"/>
    <w:rsid w:val="00AE3D96"/>
    <w:rsid w:val="00AF3F3C"/>
    <w:rsid w:val="00AF4E7A"/>
    <w:rsid w:val="00AF6F3C"/>
    <w:rsid w:val="00AF6F84"/>
    <w:rsid w:val="00AF7A72"/>
    <w:rsid w:val="00B04CEE"/>
    <w:rsid w:val="00B0739D"/>
    <w:rsid w:val="00B10A7E"/>
    <w:rsid w:val="00B1387B"/>
    <w:rsid w:val="00B151D4"/>
    <w:rsid w:val="00B15FD7"/>
    <w:rsid w:val="00B16DE6"/>
    <w:rsid w:val="00B20664"/>
    <w:rsid w:val="00B207AE"/>
    <w:rsid w:val="00B20D80"/>
    <w:rsid w:val="00B21784"/>
    <w:rsid w:val="00B21BBE"/>
    <w:rsid w:val="00B229FA"/>
    <w:rsid w:val="00B2322F"/>
    <w:rsid w:val="00B25CED"/>
    <w:rsid w:val="00B26040"/>
    <w:rsid w:val="00B312B3"/>
    <w:rsid w:val="00B319DC"/>
    <w:rsid w:val="00B31CE8"/>
    <w:rsid w:val="00B33DD0"/>
    <w:rsid w:val="00B3462F"/>
    <w:rsid w:val="00B357EB"/>
    <w:rsid w:val="00B366BE"/>
    <w:rsid w:val="00B432A4"/>
    <w:rsid w:val="00B43370"/>
    <w:rsid w:val="00B433BA"/>
    <w:rsid w:val="00B44DF4"/>
    <w:rsid w:val="00B47CD3"/>
    <w:rsid w:val="00B51AAB"/>
    <w:rsid w:val="00B53DF1"/>
    <w:rsid w:val="00B56A51"/>
    <w:rsid w:val="00B60452"/>
    <w:rsid w:val="00B65A97"/>
    <w:rsid w:val="00B65D19"/>
    <w:rsid w:val="00B67726"/>
    <w:rsid w:val="00B67E40"/>
    <w:rsid w:val="00B714F2"/>
    <w:rsid w:val="00B71F39"/>
    <w:rsid w:val="00B776E4"/>
    <w:rsid w:val="00B8460B"/>
    <w:rsid w:val="00B85D7F"/>
    <w:rsid w:val="00B909FB"/>
    <w:rsid w:val="00B9105E"/>
    <w:rsid w:val="00B91E3A"/>
    <w:rsid w:val="00B91F84"/>
    <w:rsid w:val="00B94754"/>
    <w:rsid w:val="00B95701"/>
    <w:rsid w:val="00B976D2"/>
    <w:rsid w:val="00BA432A"/>
    <w:rsid w:val="00BA5E55"/>
    <w:rsid w:val="00BA673E"/>
    <w:rsid w:val="00BA69A7"/>
    <w:rsid w:val="00BB0E86"/>
    <w:rsid w:val="00BB42CD"/>
    <w:rsid w:val="00BB454F"/>
    <w:rsid w:val="00BB610D"/>
    <w:rsid w:val="00BB6A79"/>
    <w:rsid w:val="00BB7936"/>
    <w:rsid w:val="00BC259B"/>
    <w:rsid w:val="00BC405B"/>
    <w:rsid w:val="00BC4F52"/>
    <w:rsid w:val="00BD0635"/>
    <w:rsid w:val="00BD0B1F"/>
    <w:rsid w:val="00BD0CE0"/>
    <w:rsid w:val="00BD22BE"/>
    <w:rsid w:val="00BD3D48"/>
    <w:rsid w:val="00BD654C"/>
    <w:rsid w:val="00BD7E79"/>
    <w:rsid w:val="00BE143D"/>
    <w:rsid w:val="00BE1737"/>
    <w:rsid w:val="00BE1EF4"/>
    <w:rsid w:val="00BE4878"/>
    <w:rsid w:val="00BE4DB2"/>
    <w:rsid w:val="00BE71D5"/>
    <w:rsid w:val="00BE725B"/>
    <w:rsid w:val="00BF7329"/>
    <w:rsid w:val="00BF76DD"/>
    <w:rsid w:val="00C0012B"/>
    <w:rsid w:val="00C01763"/>
    <w:rsid w:val="00C03C08"/>
    <w:rsid w:val="00C049BA"/>
    <w:rsid w:val="00C10049"/>
    <w:rsid w:val="00C1062B"/>
    <w:rsid w:val="00C135BA"/>
    <w:rsid w:val="00C158D8"/>
    <w:rsid w:val="00C17EFF"/>
    <w:rsid w:val="00C20843"/>
    <w:rsid w:val="00C2404E"/>
    <w:rsid w:val="00C255F2"/>
    <w:rsid w:val="00C3258A"/>
    <w:rsid w:val="00C33363"/>
    <w:rsid w:val="00C34E55"/>
    <w:rsid w:val="00C35C08"/>
    <w:rsid w:val="00C40660"/>
    <w:rsid w:val="00C411DC"/>
    <w:rsid w:val="00C414AE"/>
    <w:rsid w:val="00C417E5"/>
    <w:rsid w:val="00C42586"/>
    <w:rsid w:val="00C502E0"/>
    <w:rsid w:val="00C56286"/>
    <w:rsid w:val="00C56484"/>
    <w:rsid w:val="00C57819"/>
    <w:rsid w:val="00C630F6"/>
    <w:rsid w:val="00C64D10"/>
    <w:rsid w:val="00C67BD1"/>
    <w:rsid w:val="00C717C9"/>
    <w:rsid w:val="00C75213"/>
    <w:rsid w:val="00C76CDB"/>
    <w:rsid w:val="00C81121"/>
    <w:rsid w:val="00C83551"/>
    <w:rsid w:val="00C839D7"/>
    <w:rsid w:val="00C85FB6"/>
    <w:rsid w:val="00C90096"/>
    <w:rsid w:val="00C90EE4"/>
    <w:rsid w:val="00C913ED"/>
    <w:rsid w:val="00C91AB1"/>
    <w:rsid w:val="00C9241C"/>
    <w:rsid w:val="00C93934"/>
    <w:rsid w:val="00CA1CAF"/>
    <w:rsid w:val="00CA3702"/>
    <w:rsid w:val="00CA40F9"/>
    <w:rsid w:val="00CA6A6F"/>
    <w:rsid w:val="00CA7C9A"/>
    <w:rsid w:val="00CC34DF"/>
    <w:rsid w:val="00CC3D83"/>
    <w:rsid w:val="00CC43E5"/>
    <w:rsid w:val="00CD183F"/>
    <w:rsid w:val="00CD48C3"/>
    <w:rsid w:val="00CD5C59"/>
    <w:rsid w:val="00CD7868"/>
    <w:rsid w:val="00CE1CF3"/>
    <w:rsid w:val="00CE1F0C"/>
    <w:rsid w:val="00CE1F43"/>
    <w:rsid w:val="00CE2512"/>
    <w:rsid w:val="00CE2B1A"/>
    <w:rsid w:val="00CE3B13"/>
    <w:rsid w:val="00CE3EA2"/>
    <w:rsid w:val="00CE613F"/>
    <w:rsid w:val="00CE70BF"/>
    <w:rsid w:val="00CF50BA"/>
    <w:rsid w:val="00CF622E"/>
    <w:rsid w:val="00D06E49"/>
    <w:rsid w:val="00D1116E"/>
    <w:rsid w:val="00D16FCA"/>
    <w:rsid w:val="00D20829"/>
    <w:rsid w:val="00D211B5"/>
    <w:rsid w:val="00D224CF"/>
    <w:rsid w:val="00D23237"/>
    <w:rsid w:val="00D2419D"/>
    <w:rsid w:val="00D251B4"/>
    <w:rsid w:val="00D25209"/>
    <w:rsid w:val="00D266B2"/>
    <w:rsid w:val="00D268CE"/>
    <w:rsid w:val="00D26FFA"/>
    <w:rsid w:val="00D27471"/>
    <w:rsid w:val="00D27C1D"/>
    <w:rsid w:val="00D31C3E"/>
    <w:rsid w:val="00D3250E"/>
    <w:rsid w:val="00D3624B"/>
    <w:rsid w:val="00D36783"/>
    <w:rsid w:val="00D50657"/>
    <w:rsid w:val="00D51A75"/>
    <w:rsid w:val="00D53108"/>
    <w:rsid w:val="00D63EB6"/>
    <w:rsid w:val="00D66EBA"/>
    <w:rsid w:val="00D70738"/>
    <w:rsid w:val="00D70C62"/>
    <w:rsid w:val="00D71C35"/>
    <w:rsid w:val="00D756BF"/>
    <w:rsid w:val="00D775B9"/>
    <w:rsid w:val="00D77BCC"/>
    <w:rsid w:val="00D80C76"/>
    <w:rsid w:val="00D81648"/>
    <w:rsid w:val="00D81E38"/>
    <w:rsid w:val="00D83D9A"/>
    <w:rsid w:val="00D853E5"/>
    <w:rsid w:val="00D90AE2"/>
    <w:rsid w:val="00D922E4"/>
    <w:rsid w:val="00D93657"/>
    <w:rsid w:val="00D94696"/>
    <w:rsid w:val="00DA1D4F"/>
    <w:rsid w:val="00DA25D0"/>
    <w:rsid w:val="00DA3D35"/>
    <w:rsid w:val="00DA3DC5"/>
    <w:rsid w:val="00DA61C3"/>
    <w:rsid w:val="00DA6829"/>
    <w:rsid w:val="00DB000D"/>
    <w:rsid w:val="00DB01FE"/>
    <w:rsid w:val="00DB08E4"/>
    <w:rsid w:val="00DB1313"/>
    <w:rsid w:val="00DB2E53"/>
    <w:rsid w:val="00DB3BE6"/>
    <w:rsid w:val="00DB7C22"/>
    <w:rsid w:val="00DC085C"/>
    <w:rsid w:val="00DC1B9D"/>
    <w:rsid w:val="00DC27A4"/>
    <w:rsid w:val="00DD138F"/>
    <w:rsid w:val="00DD2EA1"/>
    <w:rsid w:val="00DD61C8"/>
    <w:rsid w:val="00DD6DEB"/>
    <w:rsid w:val="00DE3409"/>
    <w:rsid w:val="00DE3B99"/>
    <w:rsid w:val="00DE702C"/>
    <w:rsid w:val="00DF37DE"/>
    <w:rsid w:val="00DF5C91"/>
    <w:rsid w:val="00E0079C"/>
    <w:rsid w:val="00E008C0"/>
    <w:rsid w:val="00E0125A"/>
    <w:rsid w:val="00E0167D"/>
    <w:rsid w:val="00E07C61"/>
    <w:rsid w:val="00E10956"/>
    <w:rsid w:val="00E10C48"/>
    <w:rsid w:val="00E111B1"/>
    <w:rsid w:val="00E14CB4"/>
    <w:rsid w:val="00E15C56"/>
    <w:rsid w:val="00E1631F"/>
    <w:rsid w:val="00E20D85"/>
    <w:rsid w:val="00E213C7"/>
    <w:rsid w:val="00E221A4"/>
    <w:rsid w:val="00E221D9"/>
    <w:rsid w:val="00E33604"/>
    <w:rsid w:val="00E37B7E"/>
    <w:rsid w:val="00E42523"/>
    <w:rsid w:val="00E46238"/>
    <w:rsid w:val="00E4640F"/>
    <w:rsid w:val="00E50850"/>
    <w:rsid w:val="00E60ADE"/>
    <w:rsid w:val="00E614B7"/>
    <w:rsid w:val="00E6263F"/>
    <w:rsid w:val="00E657FA"/>
    <w:rsid w:val="00E66239"/>
    <w:rsid w:val="00E70CFA"/>
    <w:rsid w:val="00E7180C"/>
    <w:rsid w:val="00E718D1"/>
    <w:rsid w:val="00E80251"/>
    <w:rsid w:val="00E81620"/>
    <w:rsid w:val="00E842C2"/>
    <w:rsid w:val="00E85B3C"/>
    <w:rsid w:val="00E92F88"/>
    <w:rsid w:val="00E945D2"/>
    <w:rsid w:val="00E94E20"/>
    <w:rsid w:val="00E96793"/>
    <w:rsid w:val="00EA19DF"/>
    <w:rsid w:val="00EA1F8D"/>
    <w:rsid w:val="00EA3658"/>
    <w:rsid w:val="00EA49B8"/>
    <w:rsid w:val="00EA7306"/>
    <w:rsid w:val="00EB0952"/>
    <w:rsid w:val="00EB49D5"/>
    <w:rsid w:val="00EB6D4A"/>
    <w:rsid w:val="00EC0F97"/>
    <w:rsid w:val="00EC1119"/>
    <w:rsid w:val="00EC4C17"/>
    <w:rsid w:val="00EC66A7"/>
    <w:rsid w:val="00EC6944"/>
    <w:rsid w:val="00ED331B"/>
    <w:rsid w:val="00ED78BE"/>
    <w:rsid w:val="00EE0742"/>
    <w:rsid w:val="00EE33CC"/>
    <w:rsid w:val="00EE37A7"/>
    <w:rsid w:val="00EE6C0A"/>
    <w:rsid w:val="00EE7A6B"/>
    <w:rsid w:val="00EF1EEB"/>
    <w:rsid w:val="00EF3044"/>
    <w:rsid w:val="00EF4F91"/>
    <w:rsid w:val="00F01976"/>
    <w:rsid w:val="00F02080"/>
    <w:rsid w:val="00F02AB6"/>
    <w:rsid w:val="00F05B81"/>
    <w:rsid w:val="00F05D8F"/>
    <w:rsid w:val="00F07302"/>
    <w:rsid w:val="00F103BD"/>
    <w:rsid w:val="00F1224D"/>
    <w:rsid w:val="00F12C50"/>
    <w:rsid w:val="00F170B2"/>
    <w:rsid w:val="00F22D4B"/>
    <w:rsid w:val="00F2322A"/>
    <w:rsid w:val="00F343AF"/>
    <w:rsid w:val="00F368EC"/>
    <w:rsid w:val="00F4024F"/>
    <w:rsid w:val="00F430BB"/>
    <w:rsid w:val="00F4312E"/>
    <w:rsid w:val="00F464D5"/>
    <w:rsid w:val="00F605B9"/>
    <w:rsid w:val="00F6137D"/>
    <w:rsid w:val="00F61BA2"/>
    <w:rsid w:val="00F65D31"/>
    <w:rsid w:val="00F66168"/>
    <w:rsid w:val="00F667BC"/>
    <w:rsid w:val="00F66C0C"/>
    <w:rsid w:val="00F71729"/>
    <w:rsid w:val="00F7253F"/>
    <w:rsid w:val="00F733BE"/>
    <w:rsid w:val="00F74367"/>
    <w:rsid w:val="00F74FE8"/>
    <w:rsid w:val="00F76C5B"/>
    <w:rsid w:val="00F80896"/>
    <w:rsid w:val="00F8167C"/>
    <w:rsid w:val="00F84180"/>
    <w:rsid w:val="00F84A2B"/>
    <w:rsid w:val="00F86FA7"/>
    <w:rsid w:val="00F879F8"/>
    <w:rsid w:val="00F915ED"/>
    <w:rsid w:val="00F91BA9"/>
    <w:rsid w:val="00F95FE2"/>
    <w:rsid w:val="00F97403"/>
    <w:rsid w:val="00FA2E4B"/>
    <w:rsid w:val="00FA3CD1"/>
    <w:rsid w:val="00FA49D6"/>
    <w:rsid w:val="00FA5D66"/>
    <w:rsid w:val="00FA64C6"/>
    <w:rsid w:val="00FA79AE"/>
    <w:rsid w:val="00FB18C4"/>
    <w:rsid w:val="00FB43AB"/>
    <w:rsid w:val="00FC111F"/>
    <w:rsid w:val="00FC1292"/>
    <w:rsid w:val="00FC152F"/>
    <w:rsid w:val="00FC16BB"/>
    <w:rsid w:val="00FC17B4"/>
    <w:rsid w:val="00FC1B31"/>
    <w:rsid w:val="00FC5BA4"/>
    <w:rsid w:val="00FC5D47"/>
    <w:rsid w:val="00FC5FAA"/>
    <w:rsid w:val="00FD01D2"/>
    <w:rsid w:val="00FD386A"/>
    <w:rsid w:val="00FD7ABC"/>
    <w:rsid w:val="00FE0013"/>
    <w:rsid w:val="00FE0079"/>
    <w:rsid w:val="00FF2586"/>
    <w:rsid w:val="01E612E4"/>
    <w:rsid w:val="0404A7B9"/>
    <w:rsid w:val="04405ED8"/>
    <w:rsid w:val="04C107CE"/>
    <w:rsid w:val="04D258D4"/>
    <w:rsid w:val="06427E59"/>
    <w:rsid w:val="06BF9597"/>
    <w:rsid w:val="06F9DEFE"/>
    <w:rsid w:val="074C12EA"/>
    <w:rsid w:val="076115DB"/>
    <w:rsid w:val="08772FFE"/>
    <w:rsid w:val="088BD7B4"/>
    <w:rsid w:val="0A1829A3"/>
    <w:rsid w:val="0B0CABD1"/>
    <w:rsid w:val="0B6823A0"/>
    <w:rsid w:val="0B8470C4"/>
    <w:rsid w:val="0BC6A7B3"/>
    <w:rsid w:val="0C7BA3BA"/>
    <w:rsid w:val="0D15BCB6"/>
    <w:rsid w:val="0D8887F4"/>
    <w:rsid w:val="0E021120"/>
    <w:rsid w:val="0E07F4DD"/>
    <w:rsid w:val="0E282EAC"/>
    <w:rsid w:val="0EFFFA7B"/>
    <w:rsid w:val="0F06F782"/>
    <w:rsid w:val="10491A25"/>
    <w:rsid w:val="106F3D44"/>
    <w:rsid w:val="1089CE42"/>
    <w:rsid w:val="10A8441D"/>
    <w:rsid w:val="1288B5F1"/>
    <w:rsid w:val="12FE590A"/>
    <w:rsid w:val="135F8CB5"/>
    <w:rsid w:val="13708093"/>
    <w:rsid w:val="13FE6D35"/>
    <w:rsid w:val="145D8737"/>
    <w:rsid w:val="1523D4C4"/>
    <w:rsid w:val="157704F5"/>
    <w:rsid w:val="160BE68A"/>
    <w:rsid w:val="16CC12F3"/>
    <w:rsid w:val="175680D5"/>
    <w:rsid w:val="17A18856"/>
    <w:rsid w:val="1917E718"/>
    <w:rsid w:val="19204D70"/>
    <w:rsid w:val="193CE369"/>
    <w:rsid w:val="1A4C5725"/>
    <w:rsid w:val="1A581685"/>
    <w:rsid w:val="1ACCC351"/>
    <w:rsid w:val="1ACCC421"/>
    <w:rsid w:val="1B339B8A"/>
    <w:rsid w:val="1B51483C"/>
    <w:rsid w:val="1CCFFF88"/>
    <w:rsid w:val="1D01C62E"/>
    <w:rsid w:val="1D1DB4A7"/>
    <w:rsid w:val="1D61A729"/>
    <w:rsid w:val="1E610C80"/>
    <w:rsid w:val="1EFE70C2"/>
    <w:rsid w:val="1F16F5A0"/>
    <w:rsid w:val="1F99E3D6"/>
    <w:rsid w:val="21CF82EA"/>
    <w:rsid w:val="21D41789"/>
    <w:rsid w:val="22D82EDD"/>
    <w:rsid w:val="23C9E95C"/>
    <w:rsid w:val="2422A86E"/>
    <w:rsid w:val="248B7475"/>
    <w:rsid w:val="2579C3EC"/>
    <w:rsid w:val="25ED7343"/>
    <w:rsid w:val="267946AF"/>
    <w:rsid w:val="26DD5A71"/>
    <w:rsid w:val="286F019D"/>
    <w:rsid w:val="28B837D8"/>
    <w:rsid w:val="29B0B3B1"/>
    <w:rsid w:val="2BB78445"/>
    <w:rsid w:val="2C3662CB"/>
    <w:rsid w:val="2C8D4FB9"/>
    <w:rsid w:val="2C92500D"/>
    <w:rsid w:val="2E11A976"/>
    <w:rsid w:val="2E202223"/>
    <w:rsid w:val="2E257E84"/>
    <w:rsid w:val="2F4AF262"/>
    <w:rsid w:val="2FBA9E5E"/>
    <w:rsid w:val="2FCDEFE3"/>
    <w:rsid w:val="3115447A"/>
    <w:rsid w:val="31402ECE"/>
    <w:rsid w:val="323A3BA1"/>
    <w:rsid w:val="328299CB"/>
    <w:rsid w:val="32BE5159"/>
    <w:rsid w:val="33005E5F"/>
    <w:rsid w:val="3311D82F"/>
    <w:rsid w:val="336EF9CA"/>
    <w:rsid w:val="337014A5"/>
    <w:rsid w:val="33AA7E45"/>
    <w:rsid w:val="3494441F"/>
    <w:rsid w:val="34D736A8"/>
    <w:rsid w:val="34D9AF0F"/>
    <w:rsid w:val="35575DBD"/>
    <w:rsid w:val="35FB3B26"/>
    <w:rsid w:val="3711BDA0"/>
    <w:rsid w:val="37735C2E"/>
    <w:rsid w:val="382F48E1"/>
    <w:rsid w:val="385701B3"/>
    <w:rsid w:val="38854C0C"/>
    <w:rsid w:val="3982CBD4"/>
    <w:rsid w:val="39F86BC6"/>
    <w:rsid w:val="39FEFBBE"/>
    <w:rsid w:val="3A273AA0"/>
    <w:rsid w:val="3A31630C"/>
    <w:rsid w:val="3A3BA895"/>
    <w:rsid w:val="3A8049B8"/>
    <w:rsid w:val="3A8EC0C6"/>
    <w:rsid w:val="3AACAD90"/>
    <w:rsid w:val="3ACFCD7D"/>
    <w:rsid w:val="3B26D59C"/>
    <w:rsid w:val="3B3C9987"/>
    <w:rsid w:val="3BDF1E80"/>
    <w:rsid w:val="3DE6EA9A"/>
    <w:rsid w:val="3EB86381"/>
    <w:rsid w:val="3ECAE931"/>
    <w:rsid w:val="403611D3"/>
    <w:rsid w:val="4072F569"/>
    <w:rsid w:val="40BD4BFD"/>
    <w:rsid w:val="4123467C"/>
    <w:rsid w:val="413B95D8"/>
    <w:rsid w:val="4187E6EA"/>
    <w:rsid w:val="41B42422"/>
    <w:rsid w:val="41C0D5E5"/>
    <w:rsid w:val="421C40EF"/>
    <w:rsid w:val="4229B4C6"/>
    <w:rsid w:val="425C92ED"/>
    <w:rsid w:val="42F2C725"/>
    <w:rsid w:val="4340BE4C"/>
    <w:rsid w:val="44BABD63"/>
    <w:rsid w:val="450692E6"/>
    <w:rsid w:val="45A2EA39"/>
    <w:rsid w:val="4643528F"/>
    <w:rsid w:val="4704936B"/>
    <w:rsid w:val="480524F1"/>
    <w:rsid w:val="48A6F783"/>
    <w:rsid w:val="48CE58A4"/>
    <w:rsid w:val="48DCC2DD"/>
    <w:rsid w:val="49D684C9"/>
    <w:rsid w:val="4A5F552C"/>
    <w:rsid w:val="4AB35D9F"/>
    <w:rsid w:val="4B3270BB"/>
    <w:rsid w:val="4C9E4F68"/>
    <w:rsid w:val="4D109D1C"/>
    <w:rsid w:val="4D609D0F"/>
    <w:rsid w:val="4DD9844C"/>
    <w:rsid w:val="4E72FAB1"/>
    <w:rsid w:val="4F780FA4"/>
    <w:rsid w:val="4F930649"/>
    <w:rsid w:val="4FBE4425"/>
    <w:rsid w:val="4FC419D9"/>
    <w:rsid w:val="51042E78"/>
    <w:rsid w:val="5175A7D4"/>
    <w:rsid w:val="52729A24"/>
    <w:rsid w:val="5328C59B"/>
    <w:rsid w:val="53532423"/>
    <w:rsid w:val="5400A778"/>
    <w:rsid w:val="549B0314"/>
    <w:rsid w:val="5524C1FB"/>
    <w:rsid w:val="55543ACD"/>
    <w:rsid w:val="56788E77"/>
    <w:rsid w:val="568734F7"/>
    <w:rsid w:val="56AF1C39"/>
    <w:rsid w:val="57158774"/>
    <w:rsid w:val="5735FCD2"/>
    <w:rsid w:val="57973C55"/>
    <w:rsid w:val="580F143B"/>
    <w:rsid w:val="581BD445"/>
    <w:rsid w:val="5873A657"/>
    <w:rsid w:val="58D3BE06"/>
    <w:rsid w:val="592B33B7"/>
    <w:rsid w:val="59EBC31C"/>
    <w:rsid w:val="5A196F60"/>
    <w:rsid w:val="5A57EE94"/>
    <w:rsid w:val="5AA42767"/>
    <w:rsid w:val="5B5BACFD"/>
    <w:rsid w:val="5B8517F2"/>
    <w:rsid w:val="5BAF0773"/>
    <w:rsid w:val="5C4DA295"/>
    <w:rsid w:val="5E11EDF0"/>
    <w:rsid w:val="5E79A253"/>
    <w:rsid w:val="5F1E467B"/>
    <w:rsid w:val="5F1ED7A9"/>
    <w:rsid w:val="608D335D"/>
    <w:rsid w:val="60C2E276"/>
    <w:rsid w:val="61A0F53C"/>
    <w:rsid w:val="61AA2A60"/>
    <w:rsid w:val="62D0A025"/>
    <w:rsid w:val="633BF2F0"/>
    <w:rsid w:val="64F9F3D2"/>
    <w:rsid w:val="65354611"/>
    <w:rsid w:val="66E9160D"/>
    <w:rsid w:val="66EC598C"/>
    <w:rsid w:val="67A8A660"/>
    <w:rsid w:val="67BC35AE"/>
    <w:rsid w:val="67C9C29E"/>
    <w:rsid w:val="67CDA94C"/>
    <w:rsid w:val="680A5A4C"/>
    <w:rsid w:val="6972EFBD"/>
    <w:rsid w:val="69BAC264"/>
    <w:rsid w:val="69D39535"/>
    <w:rsid w:val="6A061DA6"/>
    <w:rsid w:val="6A1022E0"/>
    <w:rsid w:val="6A3AE40D"/>
    <w:rsid w:val="6B268F4C"/>
    <w:rsid w:val="6B2C4448"/>
    <w:rsid w:val="6BE987E1"/>
    <w:rsid w:val="6C510BB6"/>
    <w:rsid w:val="6C5D1500"/>
    <w:rsid w:val="6C9739ED"/>
    <w:rsid w:val="6D2DC7D7"/>
    <w:rsid w:val="6D47350D"/>
    <w:rsid w:val="6D4B3484"/>
    <w:rsid w:val="6DF67ABB"/>
    <w:rsid w:val="6E6BF305"/>
    <w:rsid w:val="6ECC661E"/>
    <w:rsid w:val="6F744D0C"/>
    <w:rsid w:val="6FB262C4"/>
    <w:rsid w:val="7158B2E5"/>
    <w:rsid w:val="719EFB03"/>
    <w:rsid w:val="72186552"/>
    <w:rsid w:val="723D62EB"/>
    <w:rsid w:val="728CD9CB"/>
    <w:rsid w:val="72ED4569"/>
    <w:rsid w:val="73F98359"/>
    <w:rsid w:val="74081102"/>
    <w:rsid w:val="7690C966"/>
    <w:rsid w:val="777F2258"/>
    <w:rsid w:val="785B8A63"/>
    <w:rsid w:val="78FE3FA4"/>
    <w:rsid w:val="793C5DC5"/>
    <w:rsid w:val="798AC2C9"/>
    <w:rsid w:val="7A0037C1"/>
    <w:rsid w:val="7A26559E"/>
    <w:rsid w:val="7AD32FCD"/>
    <w:rsid w:val="7B34A945"/>
    <w:rsid w:val="7B3E5B43"/>
    <w:rsid w:val="7B5DD14F"/>
    <w:rsid w:val="7B89B01D"/>
    <w:rsid w:val="7BF84AA3"/>
    <w:rsid w:val="7C314000"/>
    <w:rsid w:val="7C7E2063"/>
    <w:rsid w:val="7C94E585"/>
    <w:rsid w:val="7CC2D6A5"/>
    <w:rsid w:val="7D379A9B"/>
    <w:rsid w:val="7D60B067"/>
    <w:rsid w:val="7D9D6F05"/>
    <w:rsid w:val="7E32698D"/>
    <w:rsid w:val="7E9C7BD0"/>
    <w:rsid w:val="7F74DECD"/>
    <w:rsid w:val="7FF276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551"/>
  <w15:chartTrackingRefBased/>
  <w15:docId w15:val="{723ED0F5-922E-4939-88B1-2C37E3AE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3A7"/>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2303A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295A8B"/>
    <w:pPr>
      <w:keepNext/>
      <w:keepLines/>
      <w:spacing w:before="40" w:after="0"/>
      <w:outlineLvl w:val="2"/>
    </w:pPr>
    <w:rPr>
      <w:rFonts w:asciiTheme="majorHAnsi" w:eastAsiaTheme="majorEastAsia" w:hAnsiTheme="majorHAnsi" w:cstheme="majorBidi"/>
      <w:szCs w:val="24"/>
      <w:u w:val="single"/>
    </w:rPr>
  </w:style>
  <w:style w:type="paragraph" w:styleId="Heading4">
    <w:name w:val="heading 4"/>
    <w:basedOn w:val="Normal"/>
    <w:next w:val="Normal"/>
    <w:link w:val="Heading4Char"/>
    <w:uiPriority w:val="9"/>
    <w:semiHidden/>
    <w:unhideWhenUsed/>
    <w:qFormat/>
    <w:rsid w:val="00C85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70"/>
    <w:rsid w:val="008E6F97"/>
    <w:pPr>
      <w:spacing w:after="0" w:line="240" w:lineRule="auto"/>
    </w:pPr>
    <w:rPr>
      <w:rFonts w:ascii="Times New Roman" w:eastAsia="Times" w:hAnsi="Times New Roman" w:cs="Times New Roman"/>
      <w:kern w:val="0"/>
      <w:sz w:val="20"/>
      <w:szCs w:val="20"/>
      <w14:ligatures w14:val="none"/>
    </w:rPr>
  </w:style>
  <w:style w:type="paragraph" w:styleId="ListParagraph">
    <w:name w:val="List Paragraph"/>
    <w:basedOn w:val="Normal"/>
    <w:uiPriority w:val="34"/>
    <w:qFormat/>
    <w:rsid w:val="00EF1EEB"/>
    <w:pPr>
      <w:ind w:left="720"/>
      <w:contextualSpacing/>
    </w:pPr>
  </w:style>
  <w:style w:type="paragraph" w:styleId="Caption">
    <w:name w:val="caption"/>
    <w:basedOn w:val="Normal"/>
    <w:next w:val="Normal"/>
    <w:uiPriority w:val="35"/>
    <w:unhideWhenUsed/>
    <w:qFormat/>
    <w:rsid w:val="00394CC1"/>
    <w:pPr>
      <w:spacing w:after="200" w:line="240" w:lineRule="auto"/>
    </w:pPr>
    <w:rPr>
      <w:i/>
      <w:iCs/>
      <w:szCs w:val="18"/>
    </w:rPr>
  </w:style>
  <w:style w:type="table" w:styleId="TableGrid">
    <w:name w:val="Table Grid"/>
    <w:basedOn w:val="TableNormal"/>
    <w:uiPriority w:val="39"/>
    <w:rsid w:val="006C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6C1D82"/>
    <w:pPr>
      <w:spacing w:before="100" w:beforeAutospacing="1" w:after="100" w:afterAutospacing="1" w:line="240" w:lineRule="auto"/>
    </w:pPr>
    <w:rPr>
      <w:rFonts w:ascii="Calibri" w:hAnsi="Calibri" w:cs="Calibri"/>
      <w:kern w:val="0"/>
      <w14:ligatures w14:val="none"/>
    </w:rPr>
  </w:style>
  <w:style w:type="paragraph" w:customStyle="1" w:styleId="xxmsolistparagraph">
    <w:name w:val="x_xmsolistparagraph"/>
    <w:basedOn w:val="Normal"/>
    <w:rsid w:val="006C1D82"/>
    <w:pPr>
      <w:spacing w:before="100" w:beforeAutospacing="1" w:after="100" w:afterAutospacing="1" w:line="240" w:lineRule="auto"/>
    </w:pPr>
    <w:rPr>
      <w:rFonts w:ascii="Calibri" w:hAnsi="Calibri" w:cs="Calibri"/>
      <w:kern w:val="0"/>
      <w14:ligatures w14:val="none"/>
    </w:rPr>
  </w:style>
  <w:style w:type="table" w:styleId="GridTable4-Accent1">
    <w:name w:val="Grid Table 4 Accent 1"/>
    <w:basedOn w:val="TableNormal"/>
    <w:uiPriority w:val="49"/>
    <w:rsid w:val="00FA79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A79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2303A7"/>
    <w:rPr>
      <w:rFonts w:asciiTheme="majorHAnsi" w:eastAsiaTheme="majorEastAsia" w:hAnsiTheme="majorHAnsi" w:cstheme="majorBidi"/>
      <w:b/>
      <w:sz w:val="32"/>
      <w:szCs w:val="32"/>
      <w:u w:val="single"/>
    </w:rPr>
  </w:style>
  <w:style w:type="paragraph" w:styleId="Title">
    <w:name w:val="Title"/>
    <w:basedOn w:val="Normal"/>
    <w:next w:val="Normal"/>
    <w:link w:val="TitleChar"/>
    <w:uiPriority w:val="10"/>
    <w:qFormat/>
    <w:rsid w:val="00B3462F"/>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3462F"/>
    <w:rPr>
      <w:rFonts w:asciiTheme="majorHAnsi" w:eastAsiaTheme="majorEastAsia" w:hAnsiTheme="majorHAnsi" w:cstheme="majorBidi"/>
      <w:b/>
      <w:spacing w:val="-10"/>
      <w:kern w:val="28"/>
      <w:sz w:val="36"/>
      <w:szCs w:val="56"/>
    </w:rPr>
  </w:style>
  <w:style w:type="character" w:customStyle="1" w:styleId="Heading2Char">
    <w:name w:val="Heading 2 Char"/>
    <w:basedOn w:val="DefaultParagraphFont"/>
    <w:link w:val="Heading2"/>
    <w:uiPriority w:val="9"/>
    <w:rsid w:val="002303A7"/>
    <w:rPr>
      <w:rFonts w:asciiTheme="majorHAnsi" w:eastAsiaTheme="majorEastAsia" w:hAnsiTheme="majorHAnsi" w:cstheme="majorBidi"/>
      <w:b/>
      <w:i/>
      <w:sz w:val="28"/>
      <w:szCs w:val="26"/>
    </w:rPr>
  </w:style>
  <w:style w:type="character" w:styleId="Mention">
    <w:name w:val="Mention"/>
    <w:basedOn w:val="DefaultParagraphFont"/>
    <w:uiPriority w:val="99"/>
    <w:unhideWhenUsed/>
    <w:rsid w:val="007577CD"/>
    <w:rPr>
      <w:color w:val="2B579A"/>
      <w:shd w:val="clear" w:color="auto" w:fill="E6E6E6"/>
    </w:rPr>
  </w:style>
  <w:style w:type="character" w:customStyle="1" w:styleId="Heading3Char">
    <w:name w:val="Heading 3 Char"/>
    <w:basedOn w:val="DefaultParagraphFont"/>
    <w:link w:val="Heading3"/>
    <w:uiPriority w:val="9"/>
    <w:rsid w:val="00295A8B"/>
    <w:rPr>
      <w:rFonts w:asciiTheme="majorHAnsi" w:eastAsiaTheme="majorEastAsia" w:hAnsiTheme="majorHAnsi" w:cstheme="majorBidi"/>
      <w:szCs w:val="24"/>
      <w:u w:val="single"/>
    </w:rPr>
  </w:style>
  <w:style w:type="character" w:styleId="CommentReference">
    <w:name w:val="annotation reference"/>
    <w:basedOn w:val="DefaultParagraphFont"/>
    <w:uiPriority w:val="99"/>
    <w:semiHidden/>
    <w:unhideWhenUsed/>
    <w:rsid w:val="000B5B23"/>
    <w:rPr>
      <w:sz w:val="16"/>
      <w:szCs w:val="16"/>
    </w:rPr>
  </w:style>
  <w:style w:type="paragraph" w:styleId="CommentText">
    <w:name w:val="annotation text"/>
    <w:basedOn w:val="Normal"/>
    <w:link w:val="CommentTextChar"/>
    <w:uiPriority w:val="99"/>
    <w:unhideWhenUsed/>
    <w:rsid w:val="000B5B23"/>
    <w:pPr>
      <w:spacing w:line="240" w:lineRule="auto"/>
    </w:pPr>
    <w:rPr>
      <w:sz w:val="20"/>
      <w:szCs w:val="20"/>
    </w:rPr>
  </w:style>
  <w:style w:type="character" w:customStyle="1" w:styleId="CommentTextChar">
    <w:name w:val="Comment Text Char"/>
    <w:basedOn w:val="DefaultParagraphFont"/>
    <w:link w:val="CommentText"/>
    <w:uiPriority w:val="99"/>
    <w:rsid w:val="000B5B23"/>
    <w:rPr>
      <w:sz w:val="20"/>
      <w:szCs w:val="20"/>
    </w:rPr>
  </w:style>
  <w:style w:type="paragraph" w:styleId="CommentSubject">
    <w:name w:val="annotation subject"/>
    <w:basedOn w:val="CommentText"/>
    <w:next w:val="CommentText"/>
    <w:link w:val="CommentSubjectChar"/>
    <w:uiPriority w:val="99"/>
    <w:semiHidden/>
    <w:unhideWhenUsed/>
    <w:rsid w:val="000B5B23"/>
    <w:rPr>
      <w:b/>
      <w:bCs/>
    </w:rPr>
  </w:style>
  <w:style w:type="character" w:customStyle="1" w:styleId="CommentSubjectChar">
    <w:name w:val="Comment Subject Char"/>
    <w:basedOn w:val="CommentTextChar"/>
    <w:link w:val="CommentSubject"/>
    <w:uiPriority w:val="99"/>
    <w:semiHidden/>
    <w:rsid w:val="000B5B23"/>
    <w:rPr>
      <w:b/>
      <w:bCs/>
      <w:sz w:val="20"/>
      <w:szCs w:val="20"/>
    </w:rPr>
  </w:style>
  <w:style w:type="character" w:styleId="Hyperlink">
    <w:name w:val="Hyperlink"/>
    <w:basedOn w:val="DefaultParagraphFont"/>
    <w:uiPriority w:val="99"/>
    <w:unhideWhenUsed/>
    <w:rsid w:val="0024028F"/>
    <w:rPr>
      <w:color w:val="0563C1" w:themeColor="hyperlink"/>
      <w:u w:val="single"/>
    </w:rPr>
  </w:style>
  <w:style w:type="character" w:styleId="UnresolvedMention">
    <w:name w:val="Unresolved Mention"/>
    <w:basedOn w:val="DefaultParagraphFont"/>
    <w:uiPriority w:val="99"/>
    <w:semiHidden/>
    <w:unhideWhenUsed/>
    <w:rsid w:val="0024028F"/>
    <w:rPr>
      <w:color w:val="605E5C"/>
      <w:shd w:val="clear" w:color="auto" w:fill="E1DFDD"/>
    </w:rPr>
  </w:style>
  <w:style w:type="paragraph" w:styleId="Revision">
    <w:name w:val="Revision"/>
    <w:hidden/>
    <w:uiPriority w:val="99"/>
    <w:semiHidden/>
    <w:rsid w:val="00D50657"/>
    <w:pPr>
      <w:spacing w:after="0" w:line="240" w:lineRule="auto"/>
    </w:pPr>
  </w:style>
  <w:style w:type="paragraph" w:styleId="FootnoteText">
    <w:name w:val="footnote text"/>
    <w:basedOn w:val="Normal"/>
    <w:link w:val="FootnoteTextChar"/>
    <w:uiPriority w:val="99"/>
    <w:rsid w:val="00C85FB6"/>
    <w:pPr>
      <w:spacing w:after="0" w:line="240" w:lineRule="auto"/>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uiPriority w:val="99"/>
    <w:rsid w:val="00C85FB6"/>
    <w:rPr>
      <w:rFonts w:ascii="Times New Roman" w:eastAsia="Times New Roman" w:hAnsi="Times New Roman" w:cs="Times New Roman"/>
      <w:kern w:val="0"/>
      <w:sz w:val="18"/>
      <w:szCs w:val="20"/>
      <w14:ligatures w14:val="none"/>
    </w:rPr>
  </w:style>
  <w:style w:type="character" w:styleId="FootnoteReference">
    <w:name w:val="footnote reference"/>
    <w:basedOn w:val="DefaultParagraphFont"/>
    <w:uiPriority w:val="99"/>
    <w:rsid w:val="00C85FB6"/>
    <w:rPr>
      <w:vertAlign w:val="superscript"/>
    </w:rPr>
  </w:style>
  <w:style w:type="paragraph" w:customStyle="1" w:styleId="paragraph">
    <w:name w:val="paragraph"/>
    <w:basedOn w:val="Normal"/>
    <w:rsid w:val="00C85FB6"/>
    <w:pPr>
      <w:tabs>
        <w:tab w:val="left" w:pos="810"/>
      </w:tabs>
      <w:spacing w:after="240" w:line="240" w:lineRule="auto"/>
    </w:pPr>
    <w:rPr>
      <w:rFonts w:ascii="Times New Roman" w:eastAsia="Times New Roman" w:hAnsi="Times New Roman" w:cs="Times New Roman"/>
      <w:kern w:val="0"/>
      <w:szCs w:val="20"/>
      <w14:ligatures w14:val="none"/>
    </w:rPr>
  </w:style>
  <w:style w:type="paragraph" w:customStyle="1" w:styleId="Table090">
    <w:name w:val="Table:09:0"/>
    <w:basedOn w:val="Normal"/>
    <w:rsid w:val="00C85FB6"/>
    <w:pPr>
      <w:spacing w:before="40" w:after="40" w:line="240" w:lineRule="auto"/>
    </w:pPr>
    <w:rPr>
      <w:rFonts w:ascii="Arial" w:eastAsia="Times New Roman" w:hAnsi="Arial" w:cs="Arial"/>
      <w:kern w:val="0"/>
      <w:sz w:val="18"/>
      <w:szCs w:val="18"/>
      <w14:ligatures w14:val="none"/>
    </w:rPr>
  </w:style>
  <w:style w:type="paragraph" w:customStyle="1" w:styleId="Table09colhd">
    <w:name w:val="Table:09:colhd"/>
    <w:basedOn w:val="Normal"/>
    <w:rsid w:val="00C85FB6"/>
    <w:pPr>
      <w:keepNext/>
      <w:spacing w:before="40" w:after="40" w:line="240" w:lineRule="auto"/>
      <w:jc w:val="center"/>
    </w:pPr>
    <w:rPr>
      <w:rFonts w:ascii="Arial" w:eastAsia="Times New Roman" w:hAnsi="Arial" w:cs="Arial"/>
      <w:b/>
      <w:kern w:val="0"/>
      <w:sz w:val="18"/>
      <w:szCs w:val="18"/>
      <w14:ligatures w14:val="none"/>
    </w:rPr>
  </w:style>
  <w:style w:type="character" w:customStyle="1" w:styleId="normaltextrun">
    <w:name w:val="normaltextrun"/>
    <w:basedOn w:val="DefaultParagraphFont"/>
    <w:rsid w:val="00C85FB6"/>
  </w:style>
  <w:style w:type="character" w:customStyle="1" w:styleId="eop">
    <w:name w:val="eop"/>
    <w:basedOn w:val="DefaultParagraphFont"/>
    <w:rsid w:val="00C85FB6"/>
  </w:style>
  <w:style w:type="character" w:customStyle="1" w:styleId="Heading4Char">
    <w:name w:val="Heading 4 Char"/>
    <w:basedOn w:val="DefaultParagraphFont"/>
    <w:link w:val="Heading4"/>
    <w:uiPriority w:val="9"/>
    <w:semiHidden/>
    <w:rsid w:val="00C85FB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B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22"/>
  </w:style>
  <w:style w:type="paragraph" w:styleId="Footer">
    <w:name w:val="footer"/>
    <w:basedOn w:val="Normal"/>
    <w:link w:val="FooterChar"/>
    <w:uiPriority w:val="99"/>
    <w:unhideWhenUsed/>
    <w:rsid w:val="00DB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53">
      <w:bodyDiv w:val="1"/>
      <w:marLeft w:val="0"/>
      <w:marRight w:val="0"/>
      <w:marTop w:val="0"/>
      <w:marBottom w:val="0"/>
      <w:divBdr>
        <w:top w:val="none" w:sz="0" w:space="0" w:color="auto"/>
        <w:left w:val="none" w:sz="0" w:space="0" w:color="auto"/>
        <w:bottom w:val="none" w:sz="0" w:space="0" w:color="auto"/>
        <w:right w:val="none" w:sz="0" w:space="0" w:color="auto"/>
      </w:divBdr>
    </w:div>
    <w:div w:id="13383778">
      <w:bodyDiv w:val="1"/>
      <w:marLeft w:val="0"/>
      <w:marRight w:val="0"/>
      <w:marTop w:val="0"/>
      <w:marBottom w:val="0"/>
      <w:divBdr>
        <w:top w:val="none" w:sz="0" w:space="0" w:color="auto"/>
        <w:left w:val="none" w:sz="0" w:space="0" w:color="auto"/>
        <w:bottom w:val="none" w:sz="0" w:space="0" w:color="auto"/>
        <w:right w:val="none" w:sz="0" w:space="0" w:color="auto"/>
      </w:divBdr>
    </w:div>
    <w:div w:id="34888460">
      <w:bodyDiv w:val="1"/>
      <w:marLeft w:val="0"/>
      <w:marRight w:val="0"/>
      <w:marTop w:val="0"/>
      <w:marBottom w:val="0"/>
      <w:divBdr>
        <w:top w:val="none" w:sz="0" w:space="0" w:color="auto"/>
        <w:left w:val="none" w:sz="0" w:space="0" w:color="auto"/>
        <w:bottom w:val="none" w:sz="0" w:space="0" w:color="auto"/>
        <w:right w:val="none" w:sz="0" w:space="0" w:color="auto"/>
      </w:divBdr>
    </w:div>
    <w:div w:id="42019544">
      <w:bodyDiv w:val="1"/>
      <w:marLeft w:val="0"/>
      <w:marRight w:val="0"/>
      <w:marTop w:val="0"/>
      <w:marBottom w:val="0"/>
      <w:divBdr>
        <w:top w:val="none" w:sz="0" w:space="0" w:color="auto"/>
        <w:left w:val="none" w:sz="0" w:space="0" w:color="auto"/>
        <w:bottom w:val="none" w:sz="0" w:space="0" w:color="auto"/>
        <w:right w:val="none" w:sz="0" w:space="0" w:color="auto"/>
      </w:divBdr>
    </w:div>
    <w:div w:id="50623105">
      <w:bodyDiv w:val="1"/>
      <w:marLeft w:val="0"/>
      <w:marRight w:val="0"/>
      <w:marTop w:val="0"/>
      <w:marBottom w:val="0"/>
      <w:divBdr>
        <w:top w:val="none" w:sz="0" w:space="0" w:color="auto"/>
        <w:left w:val="none" w:sz="0" w:space="0" w:color="auto"/>
        <w:bottom w:val="none" w:sz="0" w:space="0" w:color="auto"/>
        <w:right w:val="none" w:sz="0" w:space="0" w:color="auto"/>
      </w:divBdr>
    </w:div>
    <w:div w:id="53432417">
      <w:bodyDiv w:val="1"/>
      <w:marLeft w:val="0"/>
      <w:marRight w:val="0"/>
      <w:marTop w:val="0"/>
      <w:marBottom w:val="0"/>
      <w:divBdr>
        <w:top w:val="none" w:sz="0" w:space="0" w:color="auto"/>
        <w:left w:val="none" w:sz="0" w:space="0" w:color="auto"/>
        <w:bottom w:val="none" w:sz="0" w:space="0" w:color="auto"/>
        <w:right w:val="none" w:sz="0" w:space="0" w:color="auto"/>
      </w:divBdr>
    </w:div>
    <w:div w:id="77945273">
      <w:bodyDiv w:val="1"/>
      <w:marLeft w:val="0"/>
      <w:marRight w:val="0"/>
      <w:marTop w:val="0"/>
      <w:marBottom w:val="0"/>
      <w:divBdr>
        <w:top w:val="none" w:sz="0" w:space="0" w:color="auto"/>
        <w:left w:val="none" w:sz="0" w:space="0" w:color="auto"/>
        <w:bottom w:val="none" w:sz="0" w:space="0" w:color="auto"/>
        <w:right w:val="none" w:sz="0" w:space="0" w:color="auto"/>
      </w:divBdr>
    </w:div>
    <w:div w:id="79567265">
      <w:bodyDiv w:val="1"/>
      <w:marLeft w:val="0"/>
      <w:marRight w:val="0"/>
      <w:marTop w:val="0"/>
      <w:marBottom w:val="0"/>
      <w:divBdr>
        <w:top w:val="none" w:sz="0" w:space="0" w:color="auto"/>
        <w:left w:val="none" w:sz="0" w:space="0" w:color="auto"/>
        <w:bottom w:val="none" w:sz="0" w:space="0" w:color="auto"/>
        <w:right w:val="none" w:sz="0" w:space="0" w:color="auto"/>
      </w:divBdr>
    </w:div>
    <w:div w:id="99422434">
      <w:bodyDiv w:val="1"/>
      <w:marLeft w:val="0"/>
      <w:marRight w:val="0"/>
      <w:marTop w:val="0"/>
      <w:marBottom w:val="0"/>
      <w:divBdr>
        <w:top w:val="none" w:sz="0" w:space="0" w:color="auto"/>
        <w:left w:val="none" w:sz="0" w:space="0" w:color="auto"/>
        <w:bottom w:val="none" w:sz="0" w:space="0" w:color="auto"/>
        <w:right w:val="none" w:sz="0" w:space="0" w:color="auto"/>
      </w:divBdr>
    </w:div>
    <w:div w:id="107702268">
      <w:bodyDiv w:val="1"/>
      <w:marLeft w:val="0"/>
      <w:marRight w:val="0"/>
      <w:marTop w:val="0"/>
      <w:marBottom w:val="0"/>
      <w:divBdr>
        <w:top w:val="none" w:sz="0" w:space="0" w:color="auto"/>
        <w:left w:val="none" w:sz="0" w:space="0" w:color="auto"/>
        <w:bottom w:val="none" w:sz="0" w:space="0" w:color="auto"/>
        <w:right w:val="none" w:sz="0" w:space="0" w:color="auto"/>
      </w:divBdr>
    </w:div>
    <w:div w:id="120618461">
      <w:bodyDiv w:val="1"/>
      <w:marLeft w:val="0"/>
      <w:marRight w:val="0"/>
      <w:marTop w:val="0"/>
      <w:marBottom w:val="0"/>
      <w:divBdr>
        <w:top w:val="none" w:sz="0" w:space="0" w:color="auto"/>
        <w:left w:val="none" w:sz="0" w:space="0" w:color="auto"/>
        <w:bottom w:val="none" w:sz="0" w:space="0" w:color="auto"/>
        <w:right w:val="none" w:sz="0" w:space="0" w:color="auto"/>
      </w:divBdr>
    </w:div>
    <w:div w:id="131412992">
      <w:bodyDiv w:val="1"/>
      <w:marLeft w:val="0"/>
      <w:marRight w:val="0"/>
      <w:marTop w:val="0"/>
      <w:marBottom w:val="0"/>
      <w:divBdr>
        <w:top w:val="none" w:sz="0" w:space="0" w:color="auto"/>
        <w:left w:val="none" w:sz="0" w:space="0" w:color="auto"/>
        <w:bottom w:val="none" w:sz="0" w:space="0" w:color="auto"/>
        <w:right w:val="none" w:sz="0" w:space="0" w:color="auto"/>
      </w:divBdr>
    </w:div>
    <w:div w:id="136579133">
      <w:bodyDiv w:val="1"/>
      <w:marLeft w:val="0"/>
      <w:marRight w:val="0"/>
      <w:marTop w:val="0"/>
      <w:marBottom w:val="0"/>
      <w:divBdr>
        <w:top w:val="none" w:sz="0" w:space="0" w:color="auto"/>
        <w:left w:val="none" w:sz="0" w:space="0" w:color="auto"/>
        <w:bottom w:val="none" w:sz="0" w:space="0" w:color="auto"/>
        <w:right w:val="none" w:sz="0" w:space="0" w:color="auto"/>
      </w:divBdr>
    </w:div>
    <w:div w:id="140537898">
      <w:bodyDiv w:val="1"/>
      <w:marLeft w:val="0"/>
      <w:marRight w:val="0"/>
      <w:marTop w:val="0"/>
      <w:marBottom w:val="0"/>
      <w:divBdr>
        <w:top w:val="none" w:sz="0" w:space="0" w:color="auto"/>
        <w:left w:val="none" w:sz="0" w:space="0" w:color="auto"/>
        <w:bottom w:val="none" w:sz="0" w:space="0" w:color="auto"/>
        <w:right w:val="none" w:sz="0" w:space="0" w:color="auto"/>
      </w:divBdr>
    </w:div>
    <w:div w:id="141821286">
      <w:bodyDiv w:val="1"/>
      <w:marLeft w:val="0"/>
      <w:marRight w:val="0"/>
      <w:marTop w:val="0"/>
      <w:marBottom w:val="0"/>
      <w:divBdr>
        <w:top w:val="none" w:sz="0" w:space="0" w:color="auto"/>
        <w:left w:val="none" w:sz="0" w:space="0" w:color="auto"/>
        <w:bottom w:val="none" w:sz="0" w:space="0" w:color="auto"/>
        <w:right w:val="none" w:sz="0" w:space="0" w:color="auto"/>
      </w:divBdr>
    </w:div>
    <w:div w:id="145779441">
      <w:bodyDiv w:val="1"/>
      <w:marLeft w:val="0"/>
      <w:marRight w:val="0"/>
      <w:marTop w:val="0"/>
      <w:marBottom w:val="0"/>
      <w:divBdr>
        <w:top w:val="none" w:sz="0" w:space="0" w:color="auto"/>
        <w:left w:val="none" w:sz="0" w:space="0" w:color="auto"/>
        <w:bottom w:val="none" w:sz="0" w:space="0" w:color="auto"/>
        <w:right w:val="none" w:sz="0" w:space="0" w:color="auto"/>
      </w:divBdr>
    </w:div>
    <w:div w:id="147013604">
      <w:bodyDiv w:val="1"/>
      <w:marLeft w:val="0"/>
      <w:marRight w:val="0"/>
      <w:marTop w:val="0"/>
      <w:marBottom w:val="0"/>
      <w:divBdr>
        <w:top w:val="none" w:sz="0" w:space="0" w:color="auto"/>
        <w:left w:val="none" w:sz="0" w:space="0" w:color="auto"/>
        <w:bottom w:val="none" w:sz="0" w:space="0" w:color="auto"/>
        <w:right w:val="none" w:sz="0" w:space="0" w:color="auto"/>
      </w:divBdr>
    </w:div>
    <w:div w:id="147089410">
      <w:bodyDiv w:val="1"/>
      <w:marLeft w:val="0"/>
      <w:marRight w:val="0"/>
      <w:marTop w:val="0"/>
      <w:marBottom w:val="0"/>
      <w:divBdr>
        <w:top w:val="none" w:sz="0" w:space="0" w:color="auto"/>
        <w:left w:val="none" w:sz="0" w:space="0" w:color="auto"/>
        <w:bottom w:val="none" w:sz="0" w:space="0" w:color="auto"/>
        <w:right w:val="none" w:sz="0" w:space="0" w:color="auto"/>
      </w:divBdr>
    </w:div>
    <w:div w:id="153955106">
      <w:bodyDiv w:val="1"/>
      <w:marLeft w:val="0"/>
      <w:marRight w:val="0"/>
      <w:marTop w:val="0"/>
      <w:marBottom w:val="0"/>
      <w:divBdr>
        <w:top w:val="none" w:sz="0" w:space="0" w:color="auto"/>
        <w:left w:val="none" w:sz="0" w:space="0" w:color="auto"/>
        <w:bottom w:val="none" w:sz="0" w:space="0" w:color="auto"/>
        <w:right w:val="none" w:sz="0" w:space="0" w:color="auto"/>
      </w:divBdr>
    </w:div>
    <w:div w:id="161042799">
      <w:bodyDiv w:val="1"/>
      <w:marLeft w:val="0"/>
      <w:marRight w:val="0"/>
      <w:marTop w:val="0"/>
      <w:marBottom w:val="0"/>
      <w:divBdr>
        <w:top w:val="none" w:sz="0" w:space="0" w:color="auto"/>
        <w:left w:val="none" w:sz="0" w:space="0" w:color="auto"/>
        <w:bottom w:val="none" w:sz="0" w:space="0" w:color="auto"/>
        <w:right w:val="none" w:sz="0" w:space="0" w:color="auto"/>
      </w:divBdr>
    </w:div>
    <w:div w:id="174660547">
      <w:bodyDiv w:val="1"/>
      <w:marLeft w:val="0"/>
      <w:marRight w:val="0"/>
      <w:marTop w:val="0"/>
      <w:marBottom w:val="0"/>
      <w:divBdr>
        <w:top w:val="none" w:sz="0" w:space="0" w:color="auto"/>
        <w:left w:val="none" w:sz="0" w:space="0" w:color="auto"/>
        <w:bottom w:val="none" w:sz="0" w:space="0" w:color="auto"/>
        <w:right w:val="none" w:sz="0" w:space="0" w:color="auto"/>
      </w:divBdr>
    </w:div>
    <w:div w:id="179127129">
      <w:bodyDiv w:val="1"/>
      <w:marLeft w:val="0"/>
      <w:marRight w:val="0"/>
      <w:marTop w:val="0"/>
      <w:marBottom w:val="0"/>
      <w:divBdr>
        <w:top w:val="none" w:sz="0" w:space="0" w:color="auto"/>
        <w:left w:val="none" w:sz="0" w:space="0" w:color="auto"/>
        <w:bottom w:val="none" w:sz="0" w:space="0" w:color="auto"/>
        <w:right w:val="none" w:sz="0" w:space="0" w:color="auto"/>
      </w:divBdr>
    </w:div>
    <w:div w:id="188875685">
      <w:bodyDiv w:val="1"/>
      <w:marLeft w:val="0"/>
      <w:marRight w:val="0"/>
      <w:marTop w:val="0"/>
      <w:marBottom w:val="0"/>
      <w:divBdr>
        <w:top w:val="none" w:sz="0" w:space="0" w:color="auto"/>
        <w:left w:val="none" w:sz="0" w:space="0" w:color="auto"/>
        <w:bottom w:val="none" w:sz="0" w:space="0" w:color="auto"/>
        <w:right w:val="none" w:sz="0" w:space="0" w:color="auto"/>
      </w:divBdr>
    </w:div>
    <w:div w:id="200560636">
      <w:bodyDiv w:val="1"/>
      <w:marLeft w:val="0"/>
      <w:marRight w:val="0"/>
      <w:marTop w:val="0"/>
      <w:marBottom w:val="0"/>
      <w:divBdr>
        <w:top w:val="none" w:sz="0" w:space="0" w:color="auto"/>
        <w:left w:val="none" w:sz="0" w:space="0" w:color="auto"/>
        <w:bottom w:val="none" w:sz="0" w:space="0" w:color="auto"/>
        <w:right w:val="none" w:sz="0" w:space="0" w:color="auto"/>
      </w:divBdr>
    </w:div>
    <w:div w:id="217279374">
      <w:bodyDiv w:val="1"/>
      <w:marLeft w:val="0"/>
      <w:marRight w:val="0"/>
      <w:marTop w:val="0"/>
      <w:marBottom w:val="0"/>
      <w:divBdr>
        <w:top w:val="none" w:sz="0" w:space="0" w:color="auto"/>
        <w:left w:val="none" w:sz="0" w:space="0" w:color="auto"/>
        <w:bottom w:val="none" w:sz="0" w:space="0" w:color="auto"/>
        <w:right w:val="none" w:sz="0" w:space="0" w:color="auto"/>
      </w:divBdr>
    </w:div>
    <w:div w:id="219286983">
      <w:bodyDiv w:val="1"/>
      <w:marLeft w:val="0"/>
      <w:marRight w:val="0"/>
      <w:marTop w:val="0"/>
      <w:marBottom w:val="0"/>
      <w:divBdr>
        <w:top w:val="none" w:sz="0" w:space="0" w:color="auto"/>
        <w:left w:val="none" w:sz="0" w:space="0" w:color="auto"/>
        <w:bottom w:val="none" w:sz="0" w:space="0" w:color="auto"/>
        <w:right w:val="none" w:sz="0" w:space="0" w:color="auto"/>
      </w:divBdr>
    </w:div>
    <w:div w:id="222911064">
      <w:bodyDiv w:val="1"/>
      <w:marLeft w:val="0"/>
      <w:marRight w:val="0"/>
      <w:marTop w:val="0"/>
      <w:marBottom w:val="0"/>
      <w:divBdr>
        <w:top w:val="none" w:sz="0" w:space="0" w:color="auto"/>
        <w:left w:val="none" w:sz="0" w:space="0" w:color="auto"/>
        <w:bottom w:val="none" w:sz="0" w:space="0" w:color="auto"/>
        <w:right w:val="none" w:sz="0" w:space="0" w:color="auto"/>
      </w:divBdr>
    </w:div>
    <w:div w:id="224073766">
      <w:bodyDiv w:val="1"/>
      <w:marLeft w:val="0"/>
      <w:marRight w:val="0"/>
      <w:marTop w:val="0"/>
      <w:marBottom w:val="0"/>
      <w:divBdr>
        <w:top w:val="none" w:sz="0" w:space="0" w:color="auto"/>
        <w:left w:val="none" w:sz="0" w:space="0" w:color="auto"/>
        <w:bottom w:val="none" w:sz="0" w:space="0" w:color="auto"/>
        <w:right w:val="none" w:sz="0" w:space="0" w:color="auto"/>
      </w:divBdr>
    </w:div>
    <w:div w:id="234557297">
      <w:bodyDiv w:val="1"/>
      <w:marLeft w:val="0"/>
      <w:marRight w:val="0"/>
      <w:marTop w:val="0"/>
      <w:marBottom w:val="0"/>
      <w:divBdr>
        <w:top w:val="none" w:sz="0" w:space="0" w:color="auto"/>
        <w:left w:val="none" w:sz="0" w:space="0" w:color="auto"/>
        <w:bottom w:val="none" w:sz="0" w:space="0" w:color="auto"/>
        <w:right w:val="none" w:sz="0" w:space="0" w:color="auto"/>
      </w:divBdr>
    </w:div>
    <w:div w:id="251284509">
      <w:bodyDiv w:val="1"/>
      <w:marLeft w:val="0"/>
      <w:marRight w:val="0"/>
      <w:marTop w:val="0"/>
      <w:marBottom w:val="0"/>
      <w:divBdr>
        <w:top w:val="none" w:sz="0" w:space="0" w:color="auto"/>
        <w:left w:val="none" w:sz="0" w:space="0" w:color="auto"/>
        <w:bottom w:val="none" w:sz="0" w:space="0" w:color="auto"/>
        <w:right w:val="none" w:sz="0" w:space="0" w:color="auto"/>
      </w:divBdr>
    </w:div>
    <w:div w:id="264726952">
      <w:bodyDiv w:val="1"/>
      <w:marLeft w:val="0"/>
      <w:marRight w:val="0"/>
      <w:marTop w:val="0"/>
      <w:marBottom w:val="0"/>
      <w:divBdr>
        <w:top w:val="none" w:sz="0" w:space="0" w:color="auto"/>
        <w:left w:val="none" w:sz="0" w:space="0" w:color="auto"/>
        <w:bottom w:val="none" w:sz="0" w:space="0" w:color="auto"/>
        <w:right w:val="none" w:sz="0" w:space="0" w:color="auto"/>
      </w:divBdr>
    </w:div>
    <w:div w:id="293289604">
      <w:bodyDiv w:val="1"/>
      <w:marLeft w:val="0"/>
      <w:marRight w:val="0"/>
      <w:marTop w:val="0"/>
      <w:marBottom w:val="0"/>
      <w:divBdr>
        <w:top w:val="none" w:sz="0" w:space="0" w:color="auto"/>
        <w:left w:val="none" w:sz="0" w:space="0" w:color="auto"/>
        <w:bottom w:val="none" w:sz="0" w:space="0" w:color="auto"/>
        <w:right w:val="none" w:sz="0" w:space="0" w:color="auto"/>
      </w:divBdr>
    </w:div>
    <w:div w:id="293609000">
      <w:bodyDiv w:val="1"/>
      <w:marLeft w:val="0"/>
      <w:marRight w:val="0"/>
      <w:marTop w:val="0"/>
      <w:marBottom w:val="0"/>
      <w:divBdr>
        <w:top w:val="none" w:sz="0" w:space="0" w:color="auto"/>
        <w:left w:val="none" w:sz="0" w:space="0" w:color="auto"/>
        <w:bottom w:val="none" w:sz="0" w:space="0" w:color="auto"/>
        <w:right w:val="none" w:sz="0" w:space="0" w:color="auto"/>
      </w:divBdr>
    </w:div>
    <w:div w:id="294599599">
      <w:bodyDiv w:val="1"/>
      <w:marLeft w:val="0"/>
      <w:marRight w:val="0"/>
      <w:marTop w:val="0"/>
      <w:marBottom w:val="0"/>
      <w:divBdr>
        <w:top w:val="none" w:sz="0" w:space="0" w:color="auto"/>
        <w:left w:val="none" w:sz="0" w:space="0" w:color="auto"/>
        <w:bottom w:val="none" w:sz="0" w:space="0" w:color="auto"/>
        <w:right w:val="none" w:sz="0" w:space="0" w:color="auto"/>
      </w:divBdr>
    </w:div>
    <w:div w:id="295112709">
      <w:bodyDiv w:val="1"/>
      <w:marLeft w:val="0"/>
      <w:marRight w:val="0"/>
      <w:marTop w:val="0"/>
      <w:marBottom w:val="0"/>
      <w:divBdr>
        <w:top w:val="none" w:sz="0" w:space="0" w:color="auto"/>
        <w:left w:val="none" w:sz="0" w:space="0" w:color="auto"/>
        <w:bottom w:val="none" w:sz="0" w:space="0" w:color="auto"/>
        <w:right w:val="none" w:sz="0" w:space="0" w:color="auto"/>
      </w:divBdr>
    </w:div>
    <w:div w:id="302737757">
      <w:bodyDiv w:val="1"/>
      <w:marLeft w:val="0"/>
      <w:marRight w:val="0"/>
      <w:marTop w:val="0"/>
      <w:marBottom w:val="0"/>
      <w:divBdr>
        <w:top w:val="none" w:sz="0" w:space="0" w:color="auto"/>
        <w:left w:val="none" w:sz="0" w:space="0" w:color="auto"/>
        <w:bottom w:val="none" w:sz="0" w:space="0" w:color="auto"/>
        <w:right w:val="none" w:sz="0" w:space="0" w:color="auto"/>
      </w:divBdr>
    </w:div>
    <w:div w:id="306788256">
      <w:bodyDiv w:val="1"/>
      <w:marLeft w:val="0"/>
      <w:marRight w:val="0"/>
      <w:marTop w:val="0"/>
      <w:marBottom w:val="0"/>
      <w:divBdr>
        <w:top w:val="none" w:sz="0" w:space="0" w:color="auto"/>
        <w:left w:val="none" w:sz="0" w:space="0" w:color="auto"/>
        <w:bottom w:val="none" w:sz="0" w:space="0" w:color="auto"/>
        <w:right w:val="none" w:sz="0" w:space="0" w:color="auto"/>
      </w:divBdr>
    </w:div>
    <w:div w:id="336806122">
      <w:bodyDiv w:val="1"/>
      <w:marLeft w:val="0"/>
      <w:marRight w:val="0"/>
      <w:marTop w:val="0"/>
      <w:marBottom w:val="0"/>
      <w:divBdr>
        <w:top w:val="none" w:sz="0" w:space="0" w:color="auto"/>
        <w:left w:val="none" w:sz="0" w:space="0" w:color="auto"/>
        <w:bottom w:val="none" w:sz="0" w:space="0" w:color="auto"/>
        <w:right w:val="none" w:sz="0" w:space="0" w:color="auto"/>
      </w:divBdr>
    </w:div>
    <w:div w:id="345134907">
      <w:bodyDiv w:val="1"/>
      <w:marLeft w:val="0"/>
      <w:marRight w:val="0"/>
      <w:marTop w:val="0"/>
      <w:marBottom w:val="0"/>
      <w:divBdr>
        <w:top w:val="none" w:sz="0" w:space="0" w:color="auto"/>
        <w:left w:val="none" w:sz="0" w:space="0" w:color="auto"/>
        <w:bottom w:val="none" w:sz="0" w:space="0" w:color="auto"/>
        <w:right w:val="none" w:sz="0" w:space="0" w:color="auto"/>
      </w:divBdr>
    </w:div>
    <w:div w:id="348147381">
      <w:bodyDiv w:val="1"/>
      <w:marLeft w:val="0"/>
      <w:marRight w:val="0"/>
      <w:marTop w:val="0"/>
      <w:marBottom w:val="0"/>
      <w:divBdr>
        <w:top w:val="none" w:sz="0" w:space="0" w:color="auto"/>
        <w:left w:val="none" w:sz="0" w:space="0" w:color="auto"/>
        <w:bottom w:val="none" w:sz="0" w:space="0" w:color="auto"/>
        <w:right w:val="none" w:sz="0" w:space="0" w:color="auto"/>
      </w:divBdr>
    </w:div>
    <w:div w:id="353503662">
      <w:bodyDiv w:val="1"/>
      <w:marLeft w:val="0"/>
      <w:marRight w:val="0"/>
      <w:marTop w:val="0"/>
      <w:marBottom w:val="0"/>
      <w:divBdr>
        <w:top w:val="none" w:sz="0" w:space="0" w:color="auto"/>
        <w:left w:val="none" w:sz="0" w:space="0" w:color="auto"/>
        <w:bottom w:val="none" w:sz="0" w:space="0" w:color="auto"/>
        <w:right w:val="none" w:sz="0" w:space="0" w:color="auto"/>
      </w:divBdr>
    </w:div>
    <w:div w:id="356349137">
      <w:bodyDiv w:val="1"/>
      <w:marLeft w:val="0"/>
      <w:marRight w:val="0"/>
      <w:marTop w:val="0"/>
      <w:marBottom w:val="0"/>
      <w:divBdr>
        <w:top w:val="none" w:sz="0" w:space="0" w:color="auto"/>
        <w:left w:val="none" w:sz="0" w:space="0" w:color="auto"/>
        <w:bottom w:val="none" w:sz="0" w:space="0" w:color="auto"/>
        <w:right w:val="none" w:sz="0" w:space="0" w:color="auto"/>
      </w:divBdr>
    </w:div>
    <w:div w:id="362481355">
      <w:bodyDiv w:val="1"/>
      <w:marLeft w:val="0"/>
      <w:marRight w:val="0"/>
      <w:marTop w:val="0"/>
      <w:marBottom w:val="0"/>
      <w:divBdr>
        <w:top w:val="none" w:sz="0" w:space="0" w:color="auto"/>
        <w:left w:val="none" w:sz="0" w:space="0" w:color="auto"/>
        <w:bottom w:val="none" w:sz="0" w:space="0" w:color="auto"/>
        <w:right w:val="none" w:sz="0" w:space="0" w:color="auto"/>
      </w:divBdr>
    </w:div>
    <w:div w:id="378553060">
      <w:bodyDiv w:val="1"/>
      <w:marLeft w:val="0"/>
      <w:marRight w:val="0"/>
      <w:marTop w:val="0"/>
      <w:marBottom w:val="0"/>
      <w:divBdr>
        <w:top w:val="none" w:sz="0" w:space="0" w:color="auto"/>
        <w:left w:val="none" w:sz="0" w:space="0" w:color="auto"/>
        <w:bottom w:val="none" w:sz="0" w:space="0" w:color="auto"/>
        <w:right w:val="none" w:sz="0" w:space="0" w:color="auto"/>
      </w:divBdr>
    </w:div>
    <w:div w:id="385446710">
      <w:bodyDiv w:val="1"/>
      <w:marLeft w:val="0"/>
      <w:marRight w:val="0"/>
      <w:marTop w:val="0"/>
      <w:marBottom w:val="0"/>
      <w:divBdr>
        <w:top w:val="none" w:sz="0" w:space="0" w:color="auto"/>
        <w:left w:val="none" w:sz="0" w:space="0" w:color="auto"/>
        <w:bottom w:val="none" w:sz="0" w:space="0" w:color="auto"/>
        <w:right w:val="none" w:sz="0" w:space="0" w:color="auto"/>
      </w:divBdr>
    </w:div>
    <w:div w:id="410270963">
      <w:bodyDiv w:val="1"/>
      <w:marLeft w:val="0"/>
      <w:marRight w:val="0"/>
      <w:marTop w:val="0"/>
      <w:marBottom w:val="0"/>
      <w:divBdr>
        <w:top w:val="none" w:sz="0" w:space="0" w:color="auto"/>
        <w:left w:val="none" w:sz="0" w:space="0" w:color="auto"/>
        <w:bottom w:val="none" w:sz="0" w:space="0" w:color="auto"/>
        <w:right w:val="none" w:sz="0" w:space="0" w:color="auto"/>
      </w:divBdr>
    </w:div>
    <w:div w:id="427623498">
      <w:bodyDiv w:val="1"/>
      <w:marLeft w:val="0"/>
      <w:marRight w:val="0"/>
      <w:marTop w:val="0"/>
      <w:marBottom w:val="0"/>
      <w:divBdr>
        <w:top w:val="none" w:sz="0" w:space="0" w:color="auto"/>
        <w:left w:val="none" w:sz="0" w:space="0" w:color="auto"/>
        <w:bottom w:val="none" w:sz="0" w:space="0" w:color="auto"/>
        <w:right w:val="none" w:sz="0" w:space="0" w:color="auto"/>
      </w:divBdr>
    </w:div>
    <w:div w:id="429550711">
      <w:bodyDiv w:val="1"/>
      <w:marLeft w:val="0"/>
      <w:marRight w:val="0"/>
      <w:marTop w:val="0"/>
      <w:marBottom w:val="0"/>
      <w:divBdr>
        <w:top w:val="none" w:sz="0" w:space="0" w:color="auto"/>
        <w:left w:val="none" w:sz="0" w:space="0" w:color="auto"/>
        <w:bottom w:val="none" w:sz="0" w:space="0" w:color="auto"/>
        <w:right w:val="none" w:sz="0" w:space="0" w:color="auto"/>
      </w:divBdr>
    </w:div>
    <w:div w:id="445002594">
      <w:bodyDiv w:val="1"/>
      <w:marLeft w:val="0"/>
      <w:marRight w:val="0"/>
      <w:marTop w:val="0"/>
      <w:marBottom w:val="0"/>
      <w:divBdr>
        <w:top w:val="none" w:sz="0" w:space="0" w:color="auto"/>
        <w:left w:val="none" w:sz="0" w:space="0" w:color="auto"/>
        <w:bottom w:val="none" w:sz="0" w:space="0" w:color="auto"/>
        <w:right w:val="none" w:sz="0" w:space="0" w:color="auto"/>
      </w:divBdr>
    </w:div>
    <w:div w:id="448672331">
      <w:bodyDiv w:val="1"/>
      <w:marLeft w:val="0"/>
      <w:marRight w:val="0"/>
      <w:marTop w:val="0"/>
      <w:marBottom w:val="0"/>
      <w:divBdr>
        <w:top w:val="none" w:sz="0" w:space="0" w:color="auto"/>
        <w:left w:val="none" w:sz="0" w:space="0" w:color="auto"/>
        <w:bottom w:val="none" w:sz="0" w:space="0" w:color="auto"/>
        <w:right w:val="none" w:sz="0" w:space="0" w:color="auto"/>
      </w:divBdr>
    </w:div>
    <w:div w:id="466777483">
      <w:bodyDiv w:val="1"/>
      <w:marLeft w:val="0"/>
      <w:marRight w:val="0"/>
      <w:marTop w:val="0"/>
      <w:marBottom w:val="0"/>
      <w:divBdr>
        <w:top w:val="none" w:sz="0" w:space="0" w:color="auto"/>
        <w:left w:val="none" w:sz="0" w:space="0" w:color="auto"/>
        <w:bottom w:val="none" w:sz="0" w:space="0" w:color="auto"/>
        <w:right w:val="none" w:sz="0" w:space="0" w:color="auto"/>
      </w:divBdr>
    </w:div>
    <w:div w:id="469860286">
      <w:bodyDiv w:val="1"/>
      <w:marLeft w:val="0"/>
      <w:marRight w:val="0"/>
      <w:marTop w:val="0"/>
      <w:marBottom w:val="0"/>
      <w:divBdr>
        <w:top w:val="none" w:sz="0" w:space="0" w:color="auto"/>
        <w:left w:val="none" w:sz="0" w:space="0" w:color="auto"/>
        <w:bottom w:val="none" w:sz="0" w:space="0" w:color="auto"/>
        <w:right w:val="none" w:sz="0" w:space="0" w:color="auto"/>
      </w:divBdr>
    </w:div>
    <w:div w:id="471097644">
      <w:bodyDiv w:val="1"/>
      <w:marLeft w:val="0"/>
      <w:marRight w:val="0"/>
      <w:marTop w:val="0"/>
      <w:marBottom w:val="0"/>
      <w:divBdr>
        <w:top w:val="none" w:sz="0" w:space="0" w:color="auto"/>
        <w:left w:val="none" w:sz="0" w:space="0" w:color="auto"/>
        <w:bottom w:val="none" w:sz="0" w:space="0" w:color="auto"/>
        <w:right w:val="none" w:sz="0" w:space="0" w:color="auto"/>
      </w:divBdr>
    </w:div>
    <w:div w:id="471948087">
      <w:bodyDiv w:val="1"/>
      <w:marLeft w:val="0"/>
      <w:marRight w:val="0"/>
      <w:marTop w:val="0"/>
      <w:marBottom w:val="0"/>
      <w:divBdr>
        <w:top w:val="none" w:sz="0" w:space="0" w:color="auto"/>
        <w:left w:val="none" w:sz="0" w:space="0" w:color="auto"/>
        <w:bottom w:val="none" w:sz="0" w:space="0" w:color="auto"/>
        <w:right w:val="none" w:sz="0" w:space="0" w:color="auto"/>
      </w:divBdr>
    </w:div>
    <w:div w:id="472605815">
      <w:bodyDiv w:val="1"/>
      <w:marLeft w:val="0"/>
      <w:marRight w:val="0"/>
      <w:marTop w:val="0"/>
      <w:marBottom w:val="0"/>
      <w:divBdr>
        <w:top w:val="none" w:sz="0" w:space="0" w:color="auto"/>
        <w:left w:val="none" w:sz="0" w:space="0" w:color="auto"/>
        <w:bottom w:val="none" w:sz="0" w:space="0" w:color="auto"/>
        <w:right w:val="none" w:sz="0" w:space="0" w:color="auto"/>
      </w:divBdr>
    </w:div>
    <w:div w:id="480274752">
      <w:bodyDiv w:val="1"/>
      <w:marLeft w:val="0"/>
      <w:marRight w:val="0"/>
      <w:marTop w:val="0"/>
      <w:marBottom w:val="0"/>
      <w:divBdr>
        <w:top w:val="none" w:sz="0" w:space="0" w:color="auto"/>
        <w:left w:val="none" w:sz="0" w:space="0" w:color="auto"/>
        <w:bottom w:val="none" w:sz="0" w:space="0" w:color="auto"/>
        <w:right w:val="none" w:sz="0" w:space="0" w:color="auto"/>
      </w:divBdr>
    </w:div>
    <w:div w:id="483854960">
      <w:bodyDiv w:val="1"/>
      <w:marLeft w:val="0"/>
      <w:marRight w:val="0"/>
      <w:marTop w:val="0"/>
      <w:marBottom w:val="0"/>
      <w:divBdr>
        <w:top w:val="none" w:sz="0" w:space="0" w:color="auto"/>
        <w:left w:val="none" w:sz="0" w:space="0" w:color="auto"/>
        <w:bottom w:val="none" w:sz="0" w:space="0" w:color="auto"/>
        <w:right w:val="none" w:sz="0" w:space="0" w:color="auto"/>
      </w:divBdr>
    </w:div>
    <w:div w:id="489907705">
      <w:bodyDiv w:val="1"/>
      <w:marLeft w:val="0"/>
      <w:marRight w:val="0"/>
      <w:marTop w:val="0"/>
      <w:marBottom w:val="0"/>
      <w:divBdr>
        <w:top w:val="none" w:sz="0" w:space="0" w:color="auto"/>
        <w:left w:val="none" w:sz="0" w:space="0" w:color="auto"/>
        <w:bottom w:val="none" w:sz="0" w:space="0" w:color="auto"/>
        <w:right w:val="none" w:sz="0" w:space="0" w:color="auto"/>
      </w:divBdr>
    </w:div>
    <w:div w:id="502431330">
      <w:bodyDiv w:val="1"/>
      <w:marLeft w:val="0"/>
      <w:marRight w:val="0"/>
      <w:marTop w:val="0"/>
      <w:marBottom w:val="0"/>
      <w:divBdr>
        <w:top w:val="none" w:sz="0" w:space="0" w:color="auto"/>
        <w:left w:val="none" w:sz="0" w:space="0" w:color="auto"/>
        <w:bottom w:val="none" w:sz="0" w:space="0" w:color="auto"/>
        <w:right w:val="none" w:sz="0" w:space="0" w:color="auto"/>
      </w:divBdr>
    </w:div>
    <w:div w:id="508908610">
      <w:bodyDiv w:val="1"/>
      <w:marLeft w:val="0"/>
      <w:marRight w:val="0"/>
      <w:marTop w:val="0"/>
      <w:marBottom w:val="0"/>
      <w:divBdr>
        <w:top w:val="none" w:sz="0" w:space="0" w:color="auto"/>
        <w:left w:val="none" w:sz="0" w:space="0" w:color="auto"/>
        <w:bottom w:val="none" w:sz="0" w:space="0" w:color="auto"/>
        <w:right w:val="none" w:sz="0" w:space="0" w:color="auto"/>
      </w:divBdr>
    </w:div>
    <w:div w:id="535041854">
      <w:bodyDiv w:val="1"/>
      <w:marLeft w:val="0"/>
      <w:marRight w:val="0"/>
      <w:marTop w:val="0"/>
      <w:marBottom w:val="0"/>
      <w:divBdr>
        <w:top w:val="none" w:sz="0" w:space="0" w:color="auto"/>
        <w:left w:val="none" w:sz="0" w:space="0" w:color="auto"/>
        <w:bottom w:val="none" w:sz="0" w:space="0" w:color="auto"/>
        <w:right w:val="none" w:sz="0" w:space="0" w:color="auto"/>
      </w:divBdr>
    </w:div>
    <w:div w:id="537861583">
      <w:bodyDiv w:val="1"/>
      <w:marLeft w:val="0"/>
      <w:marRight w:val="0"/>
      <w:marTop w:val="0"/>
      <w:marBottom w:val="0"/>
      <w:divBdr>
        <w:top w:val="none" w:sz="0" w:space="0" w:color="auto"/>
        <w:left w:val="none" w:sz="0" w:space="0" w:color="auto"/>
        <w:bottom w:val="none" w:sz="0" w:space="0" w:color="auto"/>
        <w:right w:val="none" w:sz="0" w:space="0" w:color="auto"/>
      </w:divBdr>
    </w:div>
    <w:div w:id="539704395">
      <w:bodyDiv w:val="1"/>
      <w:marLeft w:val="0"/>
      <w:marRight w:val="0"/>
      <w:marTop w:val="0"/>
      <w:marBottom w:val="0"/>
      <w:divBdr>
        <w:top w:val="none" w:sz="0" w:space="0" w:color="auto"/>
        <w:left w:val="none" w:sz="0" w:space="0" w:color="auto"/>
        <w:bottom w:val="none" w:sz="0" w:space="0" w:color="auto"/>
        <w:right w:val="none" w:sz="0" w:space="0" w:color="auto"/>
      </w:divBdr>
    </w:div>
    <w:div w:id="543178524">
      <w:bodyDiv w:val="1"/>
      <w:marLeft w:val="0"/>
      <w:marRight w:val="0"/>
      <w:marTop w:val="0"/>
      <w:marBottom w:val="0"/>
      <w:divBdr>
        <w:top w:val="none" w:sz="0" w:space="0" w:color="auto"/>
        <w:left w:val="none" w:sz="0" w:space="0" w:color="auto"/>
        <w:bottom w:val="none" w:sz="0" w:space="0" w:color="auto"/>
        <w:right w:val="none" w:sz="0" w:space="0" w:color="auto"/>
      </w:divBdr>
    </w:div>
    <w:div w:id="543831744">
      <w:bodyDiv w:val="1"/>
      <w:marLeft w:val="0"/>
      <w:marRight w:val="0"/>
      <w:marTop w:val="0"/>
      <w:marBottom w:val="0"/>
      <w:divBdr>
        <w:top w:val="none" w:sz="0" w:space="0" w:color="auto"/>
        <w:left w:val="none" w:sz="0" w:space="0" w:color="auto"/>
        <w:bottom w:val="none" w:sz="0" w:space="0" w:color="auto"/>
        <w:right w:val="none" w:sz="0" w:space="0" w:color="auto"/>
      </w:divBdr>
    </w:div>
    <w:div w:id="550263178">
      <w:bodyDiv w:val="1"/>
      <w:marLeft w:val="0"/>
      <w:marRight w:val="0"/>
      <w:marTop w:val="0"/>
      <w:marBottom w:val="0"/>
      <w:divBdr>
        <w:top w:val="none" w:sz="0" w:space="0" w:color="auto"/>
        <w:left w:val="none" w:sz="0" w:space="0" w:color="auto"/>
        <w:bottom w:val="none" w:sz="0" w:space="0" w:color="auto"/>
        <w:right w:val="none" w:sz="0" w:space="0" w:color="auto"/>
      </w:divBdr>
    </w:div>
    <w:div w:id="553666269">
      <w:bodyDiv w:val="1"/>
      <w:marLeft w:val="0"/>
      <w:marRight w:val="0"/>
      <w:marTop w:val="0"/>
      <w:marBottom w:val="0"/>
      <w:divBdr>
        <w:top w:val="none" w:sz="0" w:space="0" w:color="auto"/>
        <w:left w:val="none" w:sz="0" w:space="0" w:color="auto"/>
        <w:bottom w:val="none" w:sz="0" w:space="0" w:color="auto"/>
        <w:right w:val="none" w:sz="0" w:space="0" w:color="auto"/>
      </w:divBdr>
    </w:div>
    <w:div w:id="570234767">
      <w:bodyDiv w:val="1"/>
      <w:marLeft w:val="0"/>
      <w:marRight w:val="0"/>
      <w:marTop w:val="0"/>
      <w:marBottom w:val="0"/>
      <w:divBdr>
        <w:top w:val="none" w:sz="0" w:space="0" w:color="auto"/>
        <w:left w:val="none" w:sz="0" w:space="0" w:color="auto"/>
        <w:bottom w:val="none" w:sz="0" w:space="0" w:color="auto"/>
        <w:right w:val="none" w:sz="0" w:space="0" w:color="auto"/>
      </w:divBdr>
    </w:div>
    <w:div w:id="572589172">
      <w:bodyDiv w:val="1"/>
      <w:marLeft w:val="0"/>
      <w:marRight w:val="0"/>
      <w:marTop w:val="0"/>
      <w:marBottom w:val="0"/>
      <w:divBdr>
        <w:top w:val="none" w:sz="0" w:space="0" w:color="auto"/>
        <w:left w:val="none" w:sz="0" w:space="0" w:color="auto"/>
        <w:bottom w:val="none" w:sz="0" w:space="0" w:color="auto"/>
        <w:right w:val="none" w:sz="0" w:space="0" w:color="auto"/>
      </w:divBdr>
    </w:div>
    <w:div w:id="597255554">
      <w:bodyDiv w:val="1"/>
      <w:marLeft w:val="0"/>
      <w:marRight w:val="0"/>
      <w:marTop w:val="0"/>
      <w:marBottom w:val="0"/>
      <w:divBdr>
        <w:top w:val="none" w:sz="0" w:space="0" w:color="auto"/>
        <w:left w:val="none" w:sz="0" w:space="0" w:color="auto"/>
        <w:bottom w:val="none" w:sz="0" w:space="0" w:color="auto"/>
        <w:right w:val="none" w:sz="0" w:space="0" w:color="auto"/>
      </w:divBdr>
    </w:div>
    <w:div w:id="600188868">
      <w:bodyDiv w:val="1"/>
      <w:marLeft w:val="0"/>
      <w:marRight w:val="0"/>
      <w:marTop w:val="0"/>
      <w:marBottom w:val="0"/>
      <w:divBdr>
        <w:top w:val="none" w:sz="0" w:space="0" w:color="auto"/>
        <w:left w:val="none" w:sz="0" w:space="0" w:color="auto"/>
        <w:bottom w:val="none" w:sz="0" w:space="0" w:color="auto"/>
        <w:right w:val="none" w:sz="0" w:space="0" w:color="auto"/>
      </w:divBdr>
    </w:div>
    <w:div w:id="611589244">
      <w:bodyDiv w:val="1"/>
      <w:marLeft w:val="0"/>
      <w:marRight w:val="0"/>
      <w:marTop w:val="0"/>
      <w:marBottom w:val="0"/>
      <w:divBdr>
        <w:top w:val="none" w:sz="0" w:space="0" w:color="auto"/>
        <w:left w:val="none" w:sz="0" w:space="0" w:color="auto"/>
        <w:bottom w:val="none" w:sz="0" w:space="0" w:color="auto"/>
        <w:right w:val="none" w:sz="0" w:space="0" w:color="auto"/>
      </w:divBdr>
    </w:div>
    <w:div w:id="614412575">
      <w:bodyDiv w:val="1"/>
      <w:marLeft w:val="0"/>
      <w:marRight w:val="0"/>
      <w:marTop w:val="0"/>
      <w:marBottom w:val="0"/>
      <w:divBdr>
        <w:top w:val="none" w:sz="0" w:space="0" w:color="auto"/>
        <w:left w:val="none" w:sz="0" w:space="0" w:color="auto"/>
        <w:bottom w:val="none" w:sz="0" w:space="0" w:color="auto"/>
        <w:right w:val="none" w:sz="0" w:space="0" w:color="auto"/>
      </w:divBdr>
    </w:div>
    <w:div w:id="658534822">
      <w:bodyDiv w:val="1"/>
      <w:marLeft w:val="0"/>
      <w:marRight w:val="0"/>
      <w:marTop w:val="0"/>
      <w:marBottom w:val="0"/>
      <w:divBdr>
        <w:top w:val="none" w:sz="0" w:space="0" w:color="auto"/>
        <w:left w:val="none" w:sz="0" w:space="0" w:color="auto"/>
        <w:bottom w:val="none" w:sz="0" w:space="0" w:color="auto"/>
        <w:right w:val="none" w:sz="0" w:space="0" w:color="auto"/>
      </w:divBdr>
    </w:div>
    <w:div w:id="670527471">
      <w:bodyDiv w:val="1"/>
      <w:marLeft w:val="0"/>
      <w:marRight w:val="0"/>
      <w:marTop w:val="0"/>
      <w:marBottom w:val="0"/>
      <w:divBdr>
        <w:top w:val="none" w:sz="0" w:space="0" w:color="auto"/>
        <w:left w:val="none" w:sz="0" w:space="0" w:color="auto"/>
        <w:bottom w:val="none" w:sz="0" w:space="0" w:color="auto"/>
        <w:right w:val="none" w:sz="0" w:space="0" w:color="auto"/>
      </w:divBdr>
    </w:div>
    <w:div w:id="672222433">
      <w:bodyDiv w:val="1"/>
      <w:marLeft w:val="0"/>
      <w:marRight w:val="0"/>
      <w:marTop w:val="0"/>
      <w:marBottom w:val="0"/>
      <w:divBdr>
        <w:top w:val="none" w:sz="0" w:space="0" w:color="auto"/>
        <w:left w:val="none" w:sz="0" w:space="0" w:color="auto"/>
        <w:bottom w:val="none" w:sz="0" w:space="0" w:color="auto"/>
        <w:right w:val="none" w:sz="0" w:space="0" w:color="auto"/>
      </w:divBdr>
    </w:div>
    <w:div w:id="675229238">
      <w:bodyDiv w:val="1"/>
      <w:marLeft w:val="0"/>
      <w:marRight w:val="0"/>
      <w:marTop w:val="0"/>
      <w:marBottom w:val="0"/>
      <w:divBdr>
        <w:top w:val="none" w:sz="0" w:space="0" w:color="auto"/>
        <w:left w:val="none" w:sz="0" w:space="0" w:color="auto"/>
        <w:bottom w:val="none" w:sz="0" w:space="0" w:color="auto"/>
        <w:right w:val="none" w:sz="0" w:space="0" w:color="auto"/>
      </w:divBdr>
    </w:div>
    <w:div w:id="688214682">
      <w:bodyDiv w:val="1"/>
      <w:marLeft w:val="0"/>
      <w:marRight w:val="0"/>
      <w:marTop w:val="0"/>
      <w:marBottom w:val="0"/>
      <w:divBdr>
        <w:top w:val="none" w:sz="0" w:space="0" w:color="auto"/>
        <w:left w:val="none" w:sz="0" w:space="0" w:color="auto"/>
        <w:bottom w:val="none" w:sz="0" w:space="0" w:color="auto"/>
        <w:right w:val="none" w:sz="0" w:space="0" w:color="auto"/>
      </w:divBdr>
    </w:div>
    <w:div w:id="693311855">
      <w:bodyDiv w:val="1"/>
      <w:marLeft w:val="0"/>
      <w:marRight w:val="0"/>
      <w:marTop w:val="0"/>
      <w:marBottom w:val="0"/>
      <w:divBdr>
        <w:top w:val="none" w:sz="0" w:space="0" w:color="auto"/>
        <w:left w:val="none" w:sz="0" w:space="0" w:color="auto"/>
        <w:bottom w:val="none" w:sz="0" w:space="0" w:color="auto"/>
        <w:right w:val="none" w:sz="0" w:space="0" w:color="auto"/>
      </w:divBdr>
    </w:div>
    <w:div w:id="701638694">
      <w:bodyDiv w:val="1"/>
      <w:marLeft w:val="0"/>
      <w:marRight w:val="0"/>
      <w:marTop w:val="0"/>
      <w:marBottom w:val="0"/>
      <w:divBdr>
        <w:top w:val="none" w:sz="0" w:space="0" w:color="auto"/>
        <w:left w:val="none" w:sz="0" w:space="0" w:color="auto"/>
        <w:bottom w:val="none" w:sz="0" w:space="0" w:color="auto"/>
        <w:right w:val="none" w:sz="0" w:space="0" w:color="auto"/>
      </w:divBdr>
    </w:div>
    <w:div w:id="707144648">
      <w:bodyDiv w:val="1"/>
      <w:marLeft w:val="0"/>
      <w:marRight w:val="0"/>
      <w:marTop w:val="0"/>
      <w:marBottom w:val="0"/>
      <w:divBdr>
        <w:top w:val="none" w:sz="0" w:space="0" w:color="auto"/>
        <w:left w:val="none" w:sz="0" w:space="0" w:color="auto"/>
        <w:bottom w:val="none" w:sz="0" w:space="0" w:color="auto"/>
        <w:right w:val="none" w:sz="0" w:space="0" w:color="auto"/>
      </w:divBdr>
    </w:div>
    <w:div w:id="714961206">
      <w:bodyDiv w:val="1"/>
      <w:marLeft w:val="0"/>
      <w:marRight w:val="0"/>
      <w:marTop w:val="0"/>
      <w:marBottom w:val="0"/>
      <w:divBdr>
        <w:top w:val="none" w:sz="0" w:space="0" w:color="auto"/>
        <w:left w:val="none" w:sz="0" w:space="0" w:color="auto"/>
        <w:bottom w:val="none" w:sz="0" w:space="0" w:color="auto"/>
        <w:right w:val="none" w:sz="0" w:space="0" w:color="auto"/>
      </w:divBdr>
    </w:div>
    <w:div w:id="722218123">
      <w:bodyDiv w:val="1"/>
      <w:marLeft w:val="0"/>
      <w:marRight w:val="0"/>
      <w:marTop w:val="0"/>
      <w:marBottom w:val="0"/>
      <w:divBdr>
        <w:top w:val="none" w:sz="0" w:space="0" w:color="auto"/>
        <w:left w:val="none" w:sz="0" w:space="0" w:color="auto"/>
        <w:bottom w:val="none" w:sz="0" w:space="0" w:color="auto"/>
        <w:right w:val="none" w:sz="0" w:space="0" w:color="auto"/>
      </w:divBdr>
    </w:div>
    <w:div w:id="725567425">
      <w:bodyDiv w:val="1"/>
      <w:marLeft w:val="0"/>
      <w:marRight w:val="0"/>
      <w:marTop w:val="0"/>
      <w:marBottom w:val="0"/>
      <w:divBdr>
        <w:top w:val="none" w:sz="0" w:space="0" w:color="auto"/>
        <w:left w:val="none" w:sz="0" w:space="0" w:color="auto"/>
        <w:bottom w:val="none" w:sz="0" w:space="0" w:color="auto"/>
        <w:right w:val="none" w:sz="0" w:space="0" w:color="auto"/>
      </w:divBdr>
    </w:div>
    <w:div w:id="740252525">
      <w:bodyDiv w:val="1"/>
      <w:marLeft w:val="0"/>
      <w:marRight w:val="0"/>
      <w:marTop w:val="0"/>
      <w:marBottom w:val="0"/>
      <w:divBdr>
        <w:top w:val="none" w:sz="0" w:space="0" w:color="auto"/>
        <w:left w:val="none" w:sz="0" w:space="0" w:color="auto"/>
        <w:bottom w:val="none" w:sz="0" w:space="0" w:color="auto"/>
        <w:right w:val="none" w:sz="0" w:space="0" w:color="auto"/>
      </w:divBdr>
    </w:div>
    <w:div w:id="741177446">
      <w:bodyDiv w:val="1"/>
      <w:marLeft w:val="0"/>
      <w:marRight w:val="0"/>
      <w:marTop w:val="0"/>
      <w:marBottom w:val="0"/>
      <w:divBdr>
        <w:top w:val="none" w:sz="0" w:space="0" w:color="auto"/>
        <w:left w:val="none" w:sz="0" w:space="0" w:color="auto"/>
        <w:bottom w:val="none" w:sz="0" w:space="0" w:color="auto"/>
        <w:right w:val="none" w:sz="0" w:space="0" w:color="auto"/>
      </w:divBdr>
    </w:div>
    <w:div w:id="786198602">
      <w:bodyDiv w:val="1"/>
      <w:marLeft w:val="0"/>
      <w:marRight w:val="0"/>
      <w:marTop w:val="0"/>
      <w:marBottom w:val="0"/>
      <w:divBdr>
        <w:top w:val="none" w:sz="0" w:space="0" w:color="auto"/>
        <w:left w:val="none" w:sz="0" w:space="0" w:color="auto"/>
        <w:bottom w:val="none" w:sz="0" w:space="0" w:color="auto"/>
        <w:right w:val="none" w:sz="0" w:space="0" w:color="auto"/>
      </w:divBdr>
    </w:div>
    <w:div w:id="792212925">
      <w:bodyDiv w:val="1"/>
      <w:marLeft w:val="0"/>
      <w:marRight w:val="0"/>
      <w:marTop w:val="0"/>
      <w:marBottom w:val="0"/>
      <w:divBdr>
        <w:top w:val="none" w:sz="0" w:space="0" w:color="auto"/>
        <w:left w:val="none" w:sz="0" w:space="0" w:color="auto"/>
        <w:bottom w:val="none" w:sz="0" w:space="0" w:color="auto"/>
        <w:right w:val="none" w:sz="0" w:space="0" w:color="auto"/>
      </w:divBdr>
    </w:div>
    <w:div w:id="793642778">
      <w:bodyDiv w:val="1"/>
      <w:marLeft w:val="0"/>
      <w:marRight w:val="0"/>
      <w:marTop w:val="0"/>
      <w:marBottom w:val="0"/>
      <w:divBdr>
        <w:top w:val="none" w:sz="0" w:space="0" w:color="auto"/>
        <w:left w:val="none" w:sz="0" w:space="0" w:color="auto"/>
        <w:bottom w:val="none" w:sz="0" w:space="0" w:color="auto"/>
        <w:right w:val="none" w:sz="0" w:space="0" w:color="auto"/>
      </w:divBdr>
    </w:div>
    <w:div w:id="803422874">
      <w:bodyDiv w:val="1"/>
      <w:marLeft w:val="0"/>
      <w:marRight w:val="0"/>
      <w:marTop w:val="0"/>
      <w:marBottom w:val="0"/>
      <w:divBdr>
        <w:top w:val="none" w:sz="0" w:space="0" w:color="auto"/>
        <w:left w:val="none" w:sz="0" w:space="0" w:color="auto"/>
        <w:bottom w:val="none" w:sz="0" w:space="0" w:color="auto"/>
        <w:right w:val="none" w:sz="0" w:space="0" w:color="auto"/>
      </w:divBdr>
    </w:div>
    <w:div w:id="845554742">
      <w:bodyDiv w:val="1"/>
      <w:marLeft w:val="0"/>
      <w:marRight w:val="0"/>
      <w:marTop w:val="0"/>
      <w:marBottom w:val="0"/>
      <w:divBdr>
        <w:top w:val="none" w:sz="0" w:space="0" w:color="auto"/>
        <w:left w:val="none" w:sz="0" w:space="0" w:color="auto"/>
        <w:bottom w:val="none" w:sz="0" w:space="0" w:color="auto"/>
        <w:right w:val="none" w:sz="0" w:space="0" w:color="auto"/>
      </w:divBdr>
    </w:div>
    <w:div w:id="853567771">
      <w:bodyDiv w:val="1"/>
      <w:marLeft w:val="0"/>
      <w:marRight w:val="0"/>
      <w:marTop w:val="0"/>
      <w:marBottom w:val="0"/>
      <w:divBdr>
        <w:top w:val="none" w:sz="0" w:space="0" w:color="auto"/>
        <w:left w:val="none" w:sz="0" w:space="0" w:color="auto"/>
        <w:bottom w:val="none" w:sz="0" w:space="0" w:color="auto"/>
        <w:right w:val="none" w:sz="0" w:space="0" w:color="auto"/>
      </w:divBdr>
    </w:div>
    <w:div w:id="874582778">
      <w:bodyDiv w:val="1"/>
      <w:marLeft w:val="0"/>
      <w:marRight w:val="0"/>
      <w:marTop w:val="0"/>
      <w:marBottom w:val="0"/>
      <w:divBdr>
        <w:top w:val="none" w:sz="0" w:space="0" w:color="auto"/>
        <w:left w:val="none" w:sz="0" w:space="0" w:color="auto"/>
        <w:bottom w:val="none" w:sz="0" w:space="0" w:color="auto"/>
        <w:right w:val="none" w:sz="0" w:space="0" w:color="auto"/>
      </w:divBdr>
    </w:div>
    <w:div w:id="877858941">
      <w:bodyDiv w:val="1"/>
      <w:marLeft w:val="0"/>
      <w:marRight w:val="0"/>
      <w:marTop w:val="0"/>
      <w:marBottom w:val="0"/>
      <w:divBdr>
        <w:top w:val="none" w:sz="0" w:space="0" w:color="auto"/>
        <w:left w:val="none" w:sz="0" w:space="0" w:color="auto"/>
        <w:bottom w:val="none" w:sz="0" w:space="0" w:color="auto"/>
        <w:right w:val="none" w:sz="0" w:space="0" w:color="auto"/>
      </w:divBdr>
    </w:div>
    <w:div w:id="880442676">
      <w:bodyDiv w:val="1"/>
      <w:marLeft w:val="0"/>
      <w:marRight w:val="0"/>
      <w:marTop w:val="0"/>
      <w:marBottom w:val="0"/>
      <w:divBdr>
        <w:top w:val="none" w:sz="0" w:space="0" w:color="auto"/>
        <w:left w:val="none" w:sz="0" w:space="0" w:color="auto"/>
        <w:bottom w:val="none" w:sz="0" w:space="0" w:color="auto"/>
        <w:right w:val="none" w:sz="0" w:space="0" w:color="auto"/>
      </w:divBdr>
    </w:div>
    <w:div w:id="884022545">
      <w:bodyDiv w:val="1"/>
      <w:marLeft w:val="0"/>
      <w:marRight w:val="0"/>
      <w:marTop w:val="0"/>
      <w:marBottom w:val="0"/>
      <w:divBdr>
        <w:top w:val="none" w:sz="0" w:space="0" w:color="auto"/>
        <w:left w:val="none" w:sz="0" w:space="0" w:color="auto"/>
        <w:bottom w:val="none" w:sz="0" w:space="0" w:color="auto"/>
        <w:right w:val="none" w:sz="0" w:space="0" w:color="auto"/>
      </w:divBdr>
    </w:div>
    <w:div w:id="884756550">
      <w:bodyDiv w:val="1"/>
      <w:marLeft w:val="0"/>
      <w:marRight w:val="0"/>
      <w:marTop w:val="0"/>
      <w:marBottom w:val="0"/>
      <w:divBdr>
        <w:top w:val="none" w:sz="0" w:space="0" w:color="auto"/>
        <w:left w:val="none" w:sz="0" w:space="0" w:color="auto"/>
        <w:bottom w:val="none" w:sz="0" w:space="0" w:color="auto"/>
        <w:right w:val="none" w:sz="0" w:space="0" w:color="auto"/>
      </w:divBdr>
    </w:div>
    <w:div w:id="903876831">
      <w:bodyDiv w:val="1"/>
      <w:marLeft w:val="0"/>
      <w:marRight w:val="0"/>
      <w:marTop w:val="0"/>
      <w:marBottom w:val="0"/>
      <w:divBdr>
        <w:top w:val="none" w:sz="0" w:space="0" w:color="auto"/>
        <w:left w:val="none" w:sz="0" w:space="0" w:color="auto"/>
        <w:bottom w:val="none" w:sz="0" w:space="0" w:color="auto"/>
        <w:right w:val="none" w:sz="0" w:space="0" w:color="auto"/>
      </w:divBdr>
    </w:div>
    <w:div w:id="905996485">
      <w:bodyDiv w:val="1"/>
      <w:marLeft w:val="0"/>
      <w:marRight w:val="0"/>
      <w:marTop w:val="0"/>
      <w:marBottom w:val="0"/>
      <w:divBdr>
        <w:top w:val="none" w:sz="0" w:space="0" w:color="auto"/>
        <w:left w:val="none" w:sz="0" w:space="0" w:color="auto"/>
        <w:bottom w:val="none" w:sz="0" w:space="0" w:color="auto"/>
        <w:right w:val="none" w:sz="0" w:space="0" w:color="auto"/>
      </w:divBdr>
    </w:div>
    <w:div w:id="909734820">
      <w:bodyDiv w:val="1"/>
      <w:marLeft w:val="0"/>
      <w:marRight w:val="0"/>
      <w:marTop w:val="0"/>
      <w:marBottom w:val="0"/>
      <w:divBdr>
        <w:top w:val="none" w:sz="0" w:space="0" w:color="auto"/>
        <w:left w:val="none" w:sz="0" w:space="0" w:color="auto"/>
        <w:bottom w:val="none" w:sz="0" w:space="0" w:color="auto"/>
        <w:right w:val="none" w:sz="0" w:space="0" w:color="auto"/>
      </w:divBdr>
    </w:div>
    <w:div w:id="912470888">
      <w:bodyDiv w:val="1"/>
      <w:marLeft w:val="0"/>
      <w:marRight w:val="0"/>
      <w:marTop w:val="0"/>
      <w:marBottom w:val="0"/>
      <w:divBdr>
        <w:top w:val="none" w:sz="0" w:space="0" w:color="auto"/>
        <w:left w:val="none" w:sz="0" w:space="0" w:color="auto"/>
        <w:bottom w:val="none" w:sz="0" w:space="0" w:color="auto"/>
        <w:right w:val="none" w:sz="0" w:space="0" w:color="auto"/>
      </w:divBdr>
    </w:div>
    <w:div w:id="912815116">
      <w:bodyDiv w:val="1"/>
      <w:marLeft w:val="0"/>
      <w:marRight w:val="0"/>
      <w:marTop w:val="0"/>
      <w:marBottom w:val="0"/>
      <w:divBdr>
        <w:top w:val="none" w:sz="0" w:space="0" w:color="auto"/>
        <w:left w:val="none" w:sz="0" w:space="0" w:color="auto"/>
        <w:bottom w:val="none" w:sz="0" w:space="0" w:color="auto"/>
        <w:right w:val="none" w:sz="0" w:space="0" w:color="auto"/>
      </w:divBdr>
    </w:div>
    <w:div w:id="916013853">
      <w:bodyDiv w:val="1"/>
      <w:marLeft w:val="0"/>
      <w:marRight w:val="0"/>
      <w:marTop w:val="0"/>
      <w:marBottom w:val="0"/>
      <w:divBdr>
        <w:top w:val="none" w:sz="0" w:space="0" w:color="auto"/>
        <w:left w:val="none" w:sz="0" w:space="0" w:color="auto"/>
        <w:bottom w:val="none" w:sz="0" w:space="0" w:color="auto"/>
        <w:right w:val="none" w:sz="0" w:space="0" w:color="auto"/>
      </w:divBdr>
    </w:div>
    <w:div w:id="931664977">
      <w:bodyDiv w:val="1"/>
      <w:marLeft w:val="0"/>
      <w:marRight w:val="0"/>
      <w:marTop w:val="0"/>
      <w:marBottom w:val="0"/>
      <w:divBdr>
        <w:top w:val="none" w:sz="0" w:space="0" w:color="auto"/>
        <w:left w:val="none" w:sz="0" w:space="0" w:color="auto"/>
        <w:bottom w:val="none" w:sz="0" w:space="0" w:color="auto"/>
        <w:right w:val="none" w:sz="0" w:space="0" w:color="auto"/>
      </w:divBdr>
    </w:div>
    <w:div w:id="934362569">
      <w:bodyDiv w:val="1"/>
      <w:marLeft w:val="0"/>
      <w:marRight w:val="0"/>
      <w:marTop w:val="0"/>
      <w:marBottom w:val="0"/>
      <w:divBdr>
        <w:top w:val="none" w:sz="0" w:space="0" w:color="auto"/>
        <w:left w:val="none" w:sz="0" w:space="0" w:color="auto"/>
        <w:bottom w:val="none" w:sz="0" w:space="0" w:color="auto"/>
        <w:right w:val="none" w:sz="0" w:space="0" w:color="auto"/>
      </w:divBdr>
    </w:div>
    <w:div w:id="956763353">
      <w:bodyDiv w:val="1"/>
      <w:marLeft w:val="0"/>
      <w:marRight w:val="0"/>
      <w:marTop w:val="0"/>
      <w:marBottom w:val="0"/>
      <w:divBdr>
        <w:top w:val="none" w:sz="0" w:space="0" w:color="auto"/>
        <w:left w:val="none" w:sz="0" w:space="0" w:color="auto"/>
        <w:bottom w:val="none" w:sz="0" w:space="0" w:color="auto"/>
        <w:right w:val="none" w:sz="0" w:space="0" w:color="auto"/>
      </w:divBdr>
    </w:div>
    <w:div w:id="960453415">
      <w:bodyDiv w:val="1"/>
      <w:marLeft w:val="0"/>
      <w:marRight w:val="0"/>
      <w:marTop w:val="0"/>
      <w:marBottom w:val="0"/>
      <w:divBdr>
        <w:top w:val="none" w:sz="0" w:space="0" w:color="auto"/>
        <w:left w:val="none" w:sz="0" w:space="0" w:color="auto"/>
        <w:bottom w:val="none" w:sz="0" w:space="0" w:color="auto"/>
        <w:right w:val="none" w:sz="0" w:space="0" w:color="auto"/>
      </w:divBdr>
    </w:div>
    <w:div w:id="974992237">
      <w:bodyDiv w:val="1"/>
      <w:marLeft w:val="0"/>
      <w:marRight w:val="0"/>
      <w:marTop w:val="0"/>
      <w:marBottom w:val="0"/>
      <w:divBdr>
        <w:top w:val="none" w:sz="0" w:space="0" w:color="auto"/>
        <w:left w:val="none" w:sz="0" w:space="0" w:color="auto"/>
        <w:bottom w:val="none" w:sz="0" w:space="0" w:color="auto"/>
        <w:right w:val="none" w:sz="0" w:space="0" w:color="auto"/>
      </w:divBdr>
    </w:div>
    <w:div w:id="976639764">
      <w:bodyDiv w:val="1"/>
      <w:marLeft w:val="0"/>
      <w:marRight w:val="0"/>
      <w:marTop w:val="0"/>
      <w:marBottom w:val="0"/>
      <w:divBdr>
        <w:top w:val="none" w:sz="0" w:space="0" w:color="auto"/>
        <w:left w:val="none" w:sz="0" w:space="0" w:color="auto"/>
        <w:bottom w:val="none" w:sz="0" w:space="0" w:color="auto"/>
        <w:right w:val="none" w:sz="0" w:space="0" w:color="auto"/>
      </w:divBdr>
    </w:div>
    <w:div w:id="979072085">
      <w:bodyDiv w:val="1"/>
      <w:marLeft w:val="0"/>
      <w:marRight w:val="0"/>
      <w:marTop w:val="0"/>
      <w:marBottom w:val="0"/>
      <w:divBdr>
        <w:top w:val="none" w:sz="0" w:space="0" w:color="auto"/>
        <w:left w:val="none" w:sz="0" w:space="0" w:color="auto"/>
        <w:bottom w:val="none" w:sz="0" w:space="0" w:color="auto"/>
        <w:right w:val="none" w:sz="0" w:space="0" w:color="auto"/>
      </w:divBdr>
    </w:div>
    <w:div w:id="985088784">
      <w:bodyDiv w:val="1"/>
      <w:marLeft w:val="0"/>
      <w:marRight w:val="0"/>
      <w:marTop w:val="0"/>
      <w:marBottom w:val="0"/>
      <w:divBdr>
        <w:top w:val="none" w:sz="0" w:space="0" w:color="auto"/>
        <w:left w:val="none" w:sz="0" w:space="0" w:color="auto"/>
        <w:bottom w:val="none" w:sz="0" w:space="0" w:color="auto"/>
        <w:right w:val="none" w:sz="0" w:space="0" w:color="auto"/>
      </w:divBdr>
    </w:div>
    <w:div w:id="990400651">
      <w:bodyDiv w:val="1"/>
      <w:marLeft w:val="0"/>
      <w:marRight w:val="0"/>
      <w:marTop w:val="0"/>
      <w:marBottom w:val="0"/>
      <w:divBdr>
        <w:top w:val="none" w:sz="0" w:space="0" w:color="auto"/>
        <w:left w:val="none" w:sz="0" w:space="0" w:color="auto"/>
        <w:bottom w:val="none" w:sz="0" w:space="0" w:color="auto"/>
        <w:right w:val="none" w:sz="0" w:space="0" w:color="auto"/>
      </w:divBdr>
    </w:div>
    <w:div w:id="997146511">
      <w:bodyDiv w:val="1"/>
      <w:marLeft w:val="0"/>
      <w:marRight w:val="0"/>
      <w:marTop w:val="0"/>
      <w:marBottom w:val="0"/>
      <w:divBdr>
        <w:top w:val="none" w:sz="0" w:space="0" w:color="auto"/>
        <w:left w:val="none" w:sz="0" w:space="0" w:color="auto"/>
        <w:bottom w:val="none" w:sz="0" w:space="0" w:color="auto"/>
        <w:right w:val="none" w:sz="0" w:space="0" w:color="auto"/>
      </w:divBdr>
    </w:div>
    <w:div w:id="1025448075">
      <w:bodyDiv w:val="1"/>
      <w:marLeft w:val="0"/>
      <w:marRight w:val="0"/>
      <w:marTop w:val="0"/>
      <w:marBottom w:val="0"/>
      <w:divBdr>
        <w:top w:val="none" w:sz="0" w:space="0" w:color="auto"/>
        <w:left w:val="none" w:sz="0" w:space="0" w:color="auto"/>
        <w:bottom w:val="none" w:sz="0" w:space="0" w:color="auto"/>
        <w:right w:val="none" w:sz="0" w:space="0" w:color="auto"/>
      </w:divBdr>
    </w:div>
    <w:div w:id="1041250049">
      <w:bodyDiv w:val="1"/>
      <w:marLeft w:val="0"/>
      <w:marRight w:val="0"/>
      <w:marTop w:val="0"/>
      <w:marBottom w:val="0"/>
      <w:divBdr>
        <w:top w:val="none" w:sz="0" w:space="0" w:color="auto"/>
        <w:left w:val="none" w:sz="0" w:space="0" w:color="auto"/>
        <w:bottom w:val="none" w:sz="0" w:space="0" w:color="auto"/>
        <w:right w:val="none" w:sz="0" w:space="0" w:color="auto"/>
      </w:divBdr>
    </w:div>
    <w:div w:id="1072895952">
      <w:bodyDiv w:val="1"/>
      <w:marLeft w:val="0"/>
      <w:marRight w:val="0"/>
      <w:marTop w:val="0"/>
      <w:marBottom w:val="0"/>
      <w:divBdr>
        <w:top w:val="none" w:sz="0" w:space="0" w:color="auto"/>
        <w:left w:val="none" w:sz="0" w:space="0" w:color="auto"/>
        <w:bottom w:val="none" w:sz="0" w:space="0" w:color="auto"/>
        <w:right w:val="none" w:sz="0" w:space="0" w:color="auto"/>
      </w:divBdr>
    </w:div>
    <w:div w:id="1083800463">
      <w:bodyDiv w:val="1"/>
      <w:marLeft w:val="0"/>
      <w:marRight w:val="0"/>
      <w:marTop w:val="0"/>
      <w:marBottom w:val="0"/>
      <w:divBdr>
        <w:top w:val="none" w:sz="0" w:space="0" w:color="auto"/>
        <w:left w:val="none" w:sz="0" w:space="0" w:color="auto"/>
        <w:bottom w:val="none" w:sz="0" w:space="0" w:color="auto"/>
        <w:right w:val="none" w:sz="0" w:space="0" w:color="auto"/>
      </w:divBdr>
    </w:div>
    <w:div w:id="1116213671">
      <w:bodyDiv w:val="1"/>
      <w:marLeft w:val="0"/>
      <w:marRight w:val="0"/>
      <w:marTop w:val="0"/>
      <w:marBottom w:val="0"/>
      <w:divBdr>
        <w:top w:val="none" w:sz="0" w:space="0" w:color="auto"/>
        <w:left w:val="none" w:sz="0" w:space="0" w:color="auto"/>
        <w:bottom w:val="none" w:sz="0" w:space="0" w:color="auto"/>
        <w:right w:val="none" w:sz="0" w:space="0" w:color="auto"/>
      </w:divBdr>
    </w:div>
    <w:div w:id="1128208985">
      <w:bodyDiv w:val="1"/>
      <w:marLeft w:val="0"/>
      <w:marRight w:val="0"/>
      <w:marTop w:val="0"/>
      <w:marBottom w:val="0"/>
      <w:divBdr>
        <w:top w:val="none" w:sz="0" w:space="0" w:color="auto"/>
        <w:left w:val="none" w:sz="0" w:space="0" w:color="auto"/>
        <w:bottom w:val="none" w:sz="0" w:space="0" w:color="auto"/>
        <w:right w:val="none" w:sz="0" w:space="0" w:color="auto"/>
      </w:divBdr>
    </w:div>
    <w:div w:id="1140153579">
      <w:bodyDiv w:val="1"/>
      <w:marLeft w:val="0"/>
      <w:marRight w:val="0"/>
      <w:marTop w:val="0"/>
      <w:marBottom w:val="0"/>
      <w:divBdr>
        <w:top w:val="none" w:sz="0" w:space="0" w:color="auto"/>
        <w:left w:val="none" w:sz="0" w:space="0" w:color="auto"/>
        <w:bottom w:val="none" w:sz="0" w:space="0" w:color="auto"/>
        <w:right w:val="none" w:sz="0" w:space="0" w:color="auto"/>
      </w:divBdr>
    </w:div>
    <w:div w:id="1148129875">
      <w:bodyDiv w:val="1"/>
      <w:marLeft w:val="0"/>
      <w:marRight w:val="0"/>
      <w:marTop w:val="0"/>
      <w:marBottom w:val="0"/>
      <w:divBdr>
        <w:top w:val="none" w:sz="0" w:space="0" w:color="auto"/>
        <w:left w:val="none" w:sz="0" w:space="0" w:color="auto"/>
        <w:bottom w:val="none" w:sz="0" w:space="0" w:color="auto"/>
        <w:right w:val="none" w:sz="0" w:space="0" w:color="auto"/>
      </w:divBdr>
    </w:div>
    <w:div w:id="1156190559">
      <w:bodyDiv w:val="1"/>
      <w:marLeft w:val="0"/>
      <w:marRight w:val="0"/>
      <w:marTop w:val="0"/>
      <w:marBottom w:val="0"/>
      <w:divBdr>
        <w:top w:val="none" w:sz="0" w:space="0" w:color="auto"/>
        <w:left w:val="none" w:sz="0" w:space="0" w:color="auto"/>
        <w:bottom w:val="none" w:sz="0" w:space="0" w:color="auto"/>
        <w:right w:val="none" w:sz="0" w:space="0" w:color="auto"/>
      </w:divBdr>
    </w:div>
    <w:div w:id="1156602723">
      <w:bodyDiv w:val="1"/>
      <w:marLeft w:val="0"/>
      <w:marRight w:val="0"/>
      <w:marTop w:val="0"/>
      <w:marBottom w:val="0"/>
      <w:divBdr>
        <w:top w:val="none" w:sz="0" w:space="0" w:color="auto"/>
        <w:left w:val="none" w:sz="0" w:space="0" w:color="auto"/>
        <w:bottom w:val="none" w:sz="0" w:space="0" w:color="auto"/>
        <w:right w:val="none" w:sz="0" w:space="0" w:color="auto"/>
      </w:divBdr>
    </w:div>
    <w:div w:id="1183669364">
      <w:bodyDiv w:val="1"/>
      <w:marLeft w:val="0"/>
      <w:marRight w:val="0"/>
      <w:marTop w:val="0"/>
      <w:marBottom w:val="0"/>
      <w:divBdr>
        <w:top w:val="none" w:sz="0" w:space="0" w:color="auto"/>
        <w:left w:val="none" w:sz="0" w:space="0" w:color="auto"/>
        <w:bottom w:val="none" w:sz="0" w:space="0" w:color="auto"/>
        <w:right w:val="none" w:sz="0" w:space="0" w:color="auto"/>
      </w:divBdr>
    </w:div>
    <w:div w:id="1184127228">
      <w:bodyDiv w:val="1"/>
      <w:marLeft w:val="0"/>
      <w:marRight w:val="0"/>
      <w:marTop w:val="0"/>
      <w:marBottom w:val="0"/>
      <w:divBdr>
        <w:top w:val="none" w:sz="0" w:space="0" w:color="auto"/>
        <w:left w:val="none" w:sz="0" w:space="0" w:color="auto"/>
        <w:bottom w:val="none" w:sz="0" w:space="0" w:color="auto"/>
        <w:right w:val="none" w:sz="0" w:space="0" w:color="auto"/>
      </w:divBdr>
    </w:div>
    <w:div w:id="1192449717">
      <w:bodyDiv w:val="1"/>
      <w:marLeft w:val="0"/>
      <w:marRight w:val="0"/>
      <w:marTop w:val="0"/>
      <w:marBottom w:val="0"/>
      <w:divBdr>
        <w:top w:val="none" w:sz="0" w:space="0" w:color="auto"/>
        <w:left w:val="none" w:sz="0" w:space="0" w:color="auto"/>
        <w:bottom w:val="none" w:sz="0" w:space="0" w:color="auto"/>
        <w:right w:val="none" w:sz="0" w:space="0" w:color="auto"/>
      </w:divBdr>
    </w:div>
    <w:div w:id="1204369750">
      <w:bodyDiv w:val="1"/>
      <w:marLeft w:val="0"/>
      <w:marRight w:val="0"/>
      <w:marTop w:val="0"/>
      <w:marBottom w:val="0"/>
      <w:divBdr>
        <w:top w:val="none" w:sz="0" w:space="0" w:color="auto"/>
        <w:left w:val="none" w:sz="0" w:space="0" w:color="auto"/>
        <w:bottom w:val="none" w:sz="0" w:space="0" w:color="auto"/>
        <w:right w:val="none" w:sz="0" w:space="0" w:color="auto"/>
      </w:divBdr>
    </w:div>
    <w:div w:id="1212693909">
      <w:bodyDiv w:val="1"/>
      <w:marLeft w:val="0"/>
      <w:marRight w:val="0"/>
      <w:marTop w:val="0"/>
      <w:marBottom w:val="0"/>
      <w:divBdr>
        <w:top w:val="none" w:sz="0" w:space="0" w:color="auto"/>
        <w:left w:val="none" w:sz="0" w:space="0" w:color="auto"/>
        <w:bottom w:val="none" w:sz="0" w:space="0" w:color="auto"/>
        <w:right w:val="none" w:sz="0" w:space="0" w:color="auto"/>
      </w:divBdr>
    </w:div>
    <w:div w:id="1214462114">
      <w:bodyDiv w:val="1"/>
      <w:marLeft w:val="0"/>
      <w:marRight w:val="0"/>
      <w:marTop w:val="0"/>
      <w:marBottom w:val="0"/>
      <w:divBdr>
        <w:top w:val="none" w:sz="0" w:space="0" w:color="auto"/>
        <w:left w:val="none" w:sz="0" w:space="0" w:color="auto"/>
        <w:bottom w:val="none" w:sz="0" w:space="0" w:color="auto"/>
        <w:right w:val="none" w:sz="0" w:space="0" w:color="auto"/>
      </w:divBdr>
    </w:div>
    <w:div w:id="1215042797">
      <w:bodyDiv w:val="1"/>
      <w:marLeft w:val="0"/>
      <w:marRight w:val="0"/>
      <w:marTop w:val="0"/>
      <w:marBottom w:val="0"/>
      <w:divBdr>
        <w:top w:val="none" w:sz="0" w:space="0" w:color="auto"/>
        <w:left w:val="none" w:sz="0" w:space="0" w:color="auto"/>
        <w:bottom w:val="none" w:sz="0" w:space="0" w:color="auto"/>
        <w:right w:val="none" w:sz="0" w:space="0" w:color="auto"/>
      </w:divBdr>
    </w:div>
    <w:div w:id="1216504299">
      <w:bodyDiv w:val="1"/>
      <w:marLeft w:val="0"/>
      <w:marRight w:val="0"/>
      <w:marTop w:val="0"/>
      <w:marBottom w:val="0"/>
      <w:divBdr>
        <w:top w:val="none" w:sz="0" w:space="0" w:color="auto"/>
        <w:left w:val="none" w:sz="0" w:space="0" w:color="auto"/>
        <w:bottom w:val="none" w:sz="0" w:space="0" w:color="auto"/>
        <w:right w:val="none" w:sz="0" w:space="0" w:color="auto"/>
      </w:divBdr>
    </w:div>
    <w:div w:id="1216889043">
      <w:bodyDiv w:val="1"/>
      <w:marLeft w:val="0"/>
      <w:marRight w:val="0"/>
      <w:marTop w:val="0"/>
      <w:marBottom w:val="0"/>
      <w:divBdr>
        <w:top w:val="none" w:sz="0" w:space="0" w:color="auto"/>
        <w:left w:val="none" w:sz="0" w:space="0" w:color="auto"/>
        <w:bottom w:val="none" w:sz="0" w:space="0" w:color="auto"/>
        <w:right w:val="none" w:sz="0" w:space="0" w:color="auto"/>
      </w:divBdr>
    </w:div>
    <w:div w:id="1232424653">
      <w:bodyDiv w:val="1"/>
      <w:marLeft w:val="0"/>
      <w:marRight w:val="0"/>
      <w:marTop w:val="0"/>
      <w:marBottom w:val="0"/>
      <w:divBdr>
        <w:top w:val="none" w:sz="0" w:space="0" w:color="auto"/>
        <w:left w:val="none" w:sz="0" w:space="0" w:color="auto"/>
        <w:bottom w:val="none" w:sz="0" w:space="0" w:color="auto"/>
        <w:right w:val="none" w:sz="0" w:space="0" w:color="auto"/>
      </w:divBdr>
    </w:div>
    <w:div w:id="1236014075">
      <w:bodyDiv w:val="1"/>
      <w:marLeft w:val="0"/>
      <w:marRight w:val="0"/>
      <w:marTop w:val="0"/>
      <w:marBottom w:val="0"/>
      <w:divBdr>
        <w:top w:val="none" w:sz="0" w:space="0" w:color="auto"/>
        <w:left w:val="none" w:sz="0" w:space="0" w:color="auto"/>
        <w:bottom w:val="none" w:sz="0" w:space="0" w:color="auto"/>
        <w:right w:val="none" w:sz="0" w:space="0" w:color="auto"/>
      </w:divBdr>
    </w:div>
    <w:div w:id="1254120074">
      <w:bodyDiv w:val="1"/>
      <w:marLeft w:val="0"/>
      <w:marRight w:val="0"/>
      <w:marTop w:val="0"/>
      <w:marBottom w:val="0"/>
      <w:divBdr>
        <w:top w:val="none" w:sz="0" w:space="0" w:color="auto"/>
        <w:left w:val="none" w:sz="0" w:space="0" w:color="auto"/>
        <w:bottom w:val="none" w:sz="0" w:space="0" w:color="auto"/>
        <w:right w:val="none" w:sz="0" w:space="0" w:color="auto"/>
      </w:divBdr>
    </w:div>
    <w:div w:id="1264650957">
      <w:bodyDiv w:val="1"/>
      <w:marLeft w:val="0"/>
      <w:marRight w:val="0"/>
      <w:marTop w:val="0"/>
      <w:marBottom w:val="0"/>
      <w:divBdr>
        <w:top w:val="none" w:sz="0" w:space="0" w:color="auto"/>
        <w:left w:val="none" w:sz="0" w:space="0" w:color="auto"/>
        <w:bottom w:val="none" w:sz="0" w:space="0" w:color="auto"/>
        <w:right w:val="none" w:sz="0" w:space="0" w:color="auto"/>
      </w:divBdr>
    </w:div>
    <w:div w:id="1292713982">
      <w:bodyDiv w:val="1"/>
      <w:marLeft w:val="0"/>
      <w:marRight w:val="0"/>
      <w:marTop w:val="0"/>
      <w:marBottom w:val="0"/>
      <w:divBdr>
        <w:top w:val="none" w:sz="0" w:space="0" w:color="auto"/>
        <w:left w:val="none" w:sz="0" w:space="0" w:color="auto"/>
        <w:bottom w:val="none" w:sz="0" w:space="0" w:color="auto"/>
        <w:right w:val="none" w:sz="0" w:space="0" w:color="auto"/>
      </w:divBdr>
    </w:div>
    <w:div w:id="1337731726">
      <w:bodyDiv w:val="1"/>
      <w:marLeft w:val="0"/>
      <w:marRight w:val="0"/>
      <w:marTop w:val="0"/>
      <w:marBottom w:val="0"/>
      <w:divBdr>
        <w:top w:val="none" w:sz="0" w:space="0" w:color="auto"/>
        <w:left w:val="none" w:sz="0" w:space="0" w:color="auto"/>
        <w:bottom w:val="none" w:sz="0" w:space="0" w:color="auto"/>
        <w:right w:val="none" w:sz="0" w:space="0" w:color="auto"/>
      </w:divBdr>
    </w:div>
    <w:div w:id="1340080682">
      <w:bodyDiv w:val="1"/>
      <w:marLeft w:val="0"/>
      <w:marRight w:val="0"/>
      <w:marTop w:val="0"/>
      <w:marBottom w:val="0"/>
      <w:divBdr>
        <w:top w:val="none" w:sz="0" w:space="0" w:color="auto"/>
        <w:left w:val="none" w:sz="0" w:space="0" w:color="auto"/>
        <w:bottom w:val="none" w:sz="0" w:space="0" w:color="auto"/>
        <w:right w:val="none" w:sz="0" w:space="0" w:color="auto"/>
      </w:divBdr>
    </w:div>
    <w:div w:id="1355888278">
      <w:bodyDiv w:val="1"/>
      <w:marLeft w:val="0"/>
      <w:marRight w:val="0"/>
      <w:marTop w:val="0"/>
      <w:marBottom w:val="0"/>
      <w:divBdr>
        <w:top w:val="none" w:sz="0" w:space="0" w:color="auto"/>
        <w:left w:val="none" w:sz="0" w:space="0" w:color="auto"/>
        <w:bottom w:val="none" w:sz="0" w:space="0" w:color="auto"/>
        <w:right w:val="none" w:sz="0" w:space="0" w:color="auto"/>
      </w:divBdr>
    </w:div>
    <w:div w:id="1359819322">
      <w:bodyDiv w:val="1"/>
      <w:marLeft w:val="0"/>
      <w:marRight w:val="0"/>
      <w:marTop w:val="0"/>
      <w:marBottom w:val="0"/>
      <w:divBdr>
        <w:top w:val="none" w:sz="0" w:space="0" w:color="auto"/>
        <w:left w:val="none" w:sz="0" w:space="0" w:color="auto"/>
        <w:bottom w:val="none" w:sz="0" w:space="0" w:color="auto"/>
        <w:right w:val="none" w:sz="0" w:space="0" w:color="auto"/>
      </w:divBdr>
    </w:div>
    <w:div w:id="1364282403">
      <w:bodyDiv w:val="1"/>
      <w:marLeft w:val="0"/>
      <w:marRight w:val="0"/>
      <w:marTop w:val="0"/>
      <w:marBottom w:val="0"/>
      <w:divBdr>
        <w:top w:val="none" w:sz="0" w:space="0" w:color="auto"/>
        <w:left w:val="none" w:sz="0" w:space="0" w:color="auto"/>
        <w:bottom w:val="none" w:sz="0" w:space="0" w:color="auto"/>
        <w:right w:val="none" w:sz="0" w:space="0" w:color="auto"/>
      </w:divBdr>
    </w:div>
    <w:div w:id="1366129640">
      <w:bodyDiv w:val="1"/>
      <w:marLeft w:val="0"/>
      <w:marRight w:val="0"/>
      <w:marTop w:val="0"/>
      <w:marBottom w:val="0"/>
      <w:divBdr>
        <w:top w:val="none" w:sz="0" w:space="0" w:color="auto"/>
        <w:left w:val="none" w:sz="0" w:space="0" w:color="auto"/>
        <w:bottom w:val="none" w:sz="0" w:space="0" w:color="auto"/>
        <w:right w:val="none" w:sz="0" w:space="0" w:color="auto"/>
      </w:divBdr>
    </w:div>
    <w:div w:id="1374621017">
      <w:bodyDiv w:val="1"/>
      <w:marLeft w:val="0"/>
      <w:marRight w:val="0"/>
      <w:marTop w:val="0"/>
      <w:marBottom w:val="0"/>
      <w:divBdr>
        <w:top w:val="none" w:sz="0" w:space="0" w:color="auto"/>
        <w:left w:val="none" w:sz="0" w:space="0" w:color="auto"/>
        <w:bottom w:val="none" w:sz="0" w:space="0" w:color="auto"/>
        <w:right w:val="none" w:sz="0" w:space="0" w:color="auto"/>
      </w:divBdr>
    </w:div>
    <w:div w:id="1377316105">
      <w:bodyDiv w:val="1"/>
      <w:marLeft w:val="0"/>
      <w:marRight w:val="0"/>
      <w:marTop w:val="0"/>
      <w:marBottom w:val="0"/>
      <w:divBdr>
        <w:top w:val="none" w:sz="0" w:space="0" w:color="auto"/>
        <w:left w:val="none" w:sz="0" w:space="0" w:color="auto"/>
        <w:bottom w:val="none" w:sz="0" w:space="0" w:color="auto"/>
        <w:right w:val="none" w:sz="0" w:space="0" w:color="auto"/>
      </w:divBdr>
    </w:div>
    <w:div w:id="1382749845">
      <w:bodyDiv w:val="1"/>
      <w:marLeft w:val="0"/>
      <w:marRight w:val="0"/>
      <w:marTop w:val="0"/>
      <w:marBottom w:val="0"/>
      <w:divBdr>
        <w:top w:val="none" w:sz="0" w:space="0" w:color="auto"/>
        <w:left w:val="none" w:sz="0" w:space="0" w:color="auto"/>
        <w:bottom w:val="none" w:sz="0" w:space="0" w:color="auto"/>
        <w:right w:val="none" w:sz="0" w:space="0" w:color="auto"/>
      </w:divBdr>
    </w:div>
    <w:div w:id="1407068222">
      <w:bodyDiv w:val="1"/>
      <w:marLeft w:val="0"/>
      <w:marRight w:val="0"/>
      <w:marTop w:val="0"/>
      <w:marBottom w:val="0"/>
      <w:divBdr>
        <w:top w:val="none" w:sz="0" w:space="0" w:color="auto"/>
        <w:left w:val="none" w:sz="0" w:space="0" w:color="auto"/>
        <w:bottom w:val="none" w:sz="0" w:space="0" w:color="auto"/>
        <w:right w:val="none" w:sz="0" w:space="0" w:color="auto"/>
      </w:divBdr>
    </w:div>
    <w:div w:id="1428883608">
      <w:bodyDiv w:val="1"/>
      <w:marLeft w:val="0"/>
      <w:marRight w:val="0"/>
      <w:marTop w:val="0"/>
      <w:marBottom w:val="0"/>
      <w:divBdr>
        <w:top w:val="none" w:sz="0" w:space="0" w:color="auto"/>
        <w:left w:val="none" w:sz="0" w:space="0" w:color="auto"/>
        <w:bottom w:val="none" w:sz="0" w:space="0" w:color="auto"/>
        <w:right w:val="none" w:sz="0" w:space="0" w:color="auto"/>
      </w:divBdr>
    </w:div>
    <w:div w:id="1439761618">
      <w:bodyDiv w:val="1"/>
      <w:marLeft w:val="0"/>
      <w:marRight w:val="0"/>
      <w:marTop w:val="0"/>
      <w:marBottom w:val="0"/>
      <w:divBdr>
        <w:top w:val="none" w:sz="0" w:space="0" w:color="auto"/>
        <w:left w:val="none" w:sz="0" w:space="0" w:color="auto"/>
        <w:bottom w:val="none" w:sz="0" w:space="0" w:color="auto"/>
        <w:right w:val="none" w:sz="0" w:space="0" w:color="auto"/>
      </w:divBdr>
    </w:div>
    <w:div w:id="1451436845">
      <w:bodyDiv w:val="1"/>
      <w:marLeft w:val="0"/>
      <w:marRight w:val="0"/>
      <w:marTop w:val="0"/>
      <w:marBottom w:val="0"/>
      <w:divBdr>
        <w:top w:val="none" w:sz="0" w:space="0" w:color="auto"/>
        <w:left w:val="none" w:sz="0" w:space="0" w:color="auto"/>
        <w:bottom w:val="none" w:sz="0" w:space="0" w:color="auto"/>
        <w:right w:val="none" w:sz="0" w:space="0" w:color="auto"/>
      </w:divBdr>
    </w:div>
    <w:div w:id="1457288713">
      <w:bodyDiv w:val="1"/>
      <w:marLeft w:val="0"/>
      <w:marRight w:val="0"/>
      <w:marTop w:val="0"/>
      <w:marBottom w:val="0"/>
      <w:divBdr>
        <w:top w:val="none" w:sz="0" w:space="0" w:color="auto"/>
        <w:left w:val="none" w:sz="0" w:space="0" w:color="auto"/>
        <w:bottom w:val="none" w:sz="0" w:space="0" w:color="auto"/>
        <w:right w:val="none" w:sz="0" w:space="0" w:color="auto"/>
      </w:divBdr>
    </w:div>
    <w:div w:id="1481115390">
      <w:bodyDiv w:val="1"/>
      <w:marLeft w:val="0"/>
      <w:marRight w:val="0"/>
      <w:marTop w:val="0"/>
      <w:marBottom w:val="0"/>
      <w:divBdr>
        <w:top w:val="none" w:sz="0" w:space="0" w:color="auto"/>
        <w:left w:val="none" w:sz="0" w:space="0" w:color="auto"/>
        <w:bottom w:val="none" w:sz="0" w:space="0" w:color="auto"/>
        <w:right w:val="none" w:sz="0" w:space="0" w:color="auto"/>
      </w:divBdr>
    </w:div>
    <w:div w:id="1497958556">
      <w:bodyDiv w:val="1"/>
      <w:marLeft w:val="0"/>
      <w:marRight w:val="0"/>
      <w:marTop w:val="0"/>
      <w:marBottom w:val="0"/>
      <w:divBdr>
        <w:top w:val="none" w:sz="0" w:space="0" w:color="auto"/>
        <w:left w:val="none" w:sz="0" w:space="0" w:color="auto"/>
        <w:bottom w:val="none" w:sz="0" w:space="0" w:color="auto"/>
        <w:right w:val="none" w:sz="0" w:space="0" w:color="auto"/>
      </w:divBdr>
    </w:div>
    <w:div w:id="1506166921">
      <w:bodyDiv w:val="1"/>
      <w:marLeft w:val="0"/>
      <w:marRight w:val="0"/>
      <w:marTop w:val="0"/>
      <w:marBottom w:val="0"/>
      <w:divBdr>
        <w:top w:val="none" w:sz="0" w:space="0" w:color="auto"/>
        <w:left w:val="none" w:sz="0" w:space="0" w:color="auto"/>
        <w:bottom w:val="none" w:sz="0" w:space="0" w:color="auto"/>
        <w:right w:val="none" w:sz="0" w:space="0" w:color="auto"/>
      </w:divBdr>
    </w:div>
    <w:div w:id="1519848693">
      <w:bodyDiv w:val="1"/>
      <w:marLeft w:val="0"/>
      <w:marRight w:val="0"/>
      <w:marTop w:val="0"/>
      <w:marBottom w:val="0"/>
      <w:divBdr>
        <w:top w:val="none" w:sz="0" w:space="0" w:color="auto"/>
        <w:left w:val="none" w:sz="0" w:space="0" w:color="auto"/>
        <w:bottom w:val="none" w:sz="0" w:space="0" w:color="auto"/>
        <w:right w:val="none" w:sz="0" w:space="0" w:color="auto"/>
      </w:divBdr>
    </w:div>
    <w:div w:id="1542086163">
      <w:bodyDiv w:val="1"/>
      <w:marLeft w:val="0"/>
      <w:marRight w:val="0"/>
      <w:marTop w:val="0"/>
      <w:marBottom w:val="0"/>
      <w:divBdr>
        <w:top w:val="none" w:sz="0" w:space="0" w:color="auto"/>
        <w:left w:val="none" w:sz="0" w:space="0" w:color="auto"/>
        <w:bottom w:val="none" w:sz="0" w:space="0" w:color="auto"/>
        <w:right w:val="none" w:sz="0" w:space="0" w:color="auto"/>
      </w:divBdr>
    </w:div>
    <w:div w:id="1554734758">
      <w:bodyDiv w:val="1"/>
      <w:marLeft w:val="0"/>
      <w:marRight w:val="0"/>
      <w:marTop w:val="0"/>
      <w:marBottom w:val="0"/>
      <w:divBdr>
        <w:top w:val="none" w:sz="0" w:space="0" w:color="auto"/>
        <w:left w:val="none" w:sz="0" w:space="0" w:color="auto"/>
        <w:bottom w:val="none" w:sz="0" w:space="0" w:color="auto"/>
        <w:right w:val="none" w:sz="0" w:space="0" w:color="auto"/>
      </w:divBdr>
    </w:div>
    <w:div w:id="1558390750">
      <w:bodyDiv w:val="1"/>
      <w:marLeft w:val="0"/>
      <w:marRight w:val="0"/>
      <w:marTop w:val="0"/>
      <w:marBottom w:val="0"/>
      <w:divBdr>
        <w:top w:val="none" w:sz="0" w:space="0" w:color="auto"/>
        <w:left w:val="none" w:sz="0" w:space="0" w:color="auto"/>
        <w:bottom w:val="none" w:sz="0" w:space="0" w:color="auto"/>
        <w:right w:val="none" w:sz="0" w:space="0" w:color="auto"/>
      </w:divBdr>
    </w:div>
    <w:div w:id="1562212263">
      <w:bodyDiv w:val="1"/>
      <w:marLeft w:val="0"/>
      <w:marRight w:val="0"/>
      <w:marTop w:val="0"/>
      <w:marBottom w:val="0"/>
      <w:divBdr>
        <w:top w:val="none" w:sz="0" w:space="0" w:color="auto"/>
        <w:left w:val="none" w:sz="0" w:space="0" w:color="auto"/>
        <w:bottom w:val="none" w:sz="0" w:space="0" w:color="auto"/>
        <w:right w:val="none" w:sz="0" w:space="0" w:color="auto"/>
      </w:divBdr>
    </w:div>
    <w:div w:id="1570724264">
      <w:bodyDiv w:val="1"/>
      <w:marLeft w:val="0"/>
      <w:marRight w:val="0"/>
      <w:marTop w:val="0"/>
      <w:marBottom w:val="0"/>
      <w:divBdr>
        <w:top w:val="none" w:sz="0" w:space="0" w:color="auto"/>
        <w:left w:val="none" w:sz="0" w:space="0" w:color="auto"/>
        <w:bottom w:val="none" w:sz="0" w:space="0" w:color="auto"/>
        <w:right w:val="none" w:sz="0" w:space="0" w:color="auto"/>
      </w:divBdr>
    </w:div>
    <w:div w:id="1580603691">
      <w:bodyDiv w:val="1"/>
      <w:marLeft w:val="0"/>
      <w:marRight w:val="0"/>
      <w:marTop w:val="0"/>
      <w:marBottom w:val="0"/>
      <w:divBdr>
        <w:top w:val="none" w:sz="0" w:space="0" w:color="auto"/>
        <w:left w:val="none" w:sz="0" w:space="0" w:color="auto"/>
        <w:bottom w:val="none" w:sz="0" w:space="0" w:color="auto"/>
        <w:right w:val="none" w:sz="0" w:space="0" w:color="auto"/>
      </w:divBdr>
    </w:div>
    <w:div w:id="1582249368">
      <w:bodyDiv w:val="1"/>
      <w:marLeft w:val="0"/>
      <w:marRight w:val="0"/>
      <w:marTop w:val="0"/>
      <w:marBottom w:val="0"/>
      <w:divBdr>
        <w:top w:val="none" w:sz="0" w:space="0" w:color="auto"/>
        <w:left w:val="none" w:sz="0" w:space="0" w:color="auto"/>
        <w:bottom w:val="none" w:sz="0" w:space="0" w:color="auto"/>
        <w:right w:val="none" w:sz="0" w:space="0" w:color="auto"/>
      </w:divBdr>
    </w:div>
    <w:div w:id="1587180245">
      <w:bodyDiv w:val="1"/>
      <w:marLeft w:val="0"/>
      <w:marRight w:val="0"/>
      <w:marTop w:val="0"/>
      <w:marBottom w:val="0"/>
      <w:divBdr>
        <w:top w:val="none" w:sz="0" w:space="0" w:color="auto"/>
        <w:left w:val="none" w:sz="0" w:space="0" w:color="auto"/>
        <w:bottom w:val="none" w:sz="0" w:space="0" w:color="auto"/>
        <w:right w:val="none" w:sz="0" w:space="0" w:color="auto"/>
      </w:divBdr>
    </w:div>
    <w:div w:id="1602301925">
      <w:bodyDiv w:val="1"/>
      <w:marLeft w:val="0"/>
      <w:marRight w:val="0"/>
      <w:marTop w:val="0"/>
      <w:marBottom w:val="0"/>
      <w:divBdr>
        <w:top w:val="none" w:sz="0" w:space="0" w:color="auto"/>
        <w:left w:val="none" w:sz="0" w:space="0" w:color="auto"/>
        <w:bottom w:val="none" w:sz="0" w:space="0" w:color="auto"/>
        <w:right w:val="none" w:sz="0" w:space="0" w:color="auto"/>
      </w:divBdr>
    </w:div>
    <w:div w:id="1606310320">
      <w:bodyDiv w:val="1"/>
      <w:marLeft w:val="0"/>
      <w:marRight w:val="0"/>
      <w:marTop w:val="0"/>
      <w:marBottom w:val="0"/>
      <w:divBdr>
        <w:top w:val="none" w:sz="0" w:space="0" w:color="auto"/>
        <w:left w:val="none" w:sz="0" w:space="0" w:color="auto"/>
        <w:bottom w:val="none" w:sz="0" w:space="0" w:color="auto"/>
        <w:right w:val="none" w:sz="0" w:space="0" w:color="auto"/>
      </w:divBdr>
    </w:div>
    <w:div w:id="1611859581">
      <w:bodyDiv w:val="1"/>
      <w:marLeft w:val="0"/>
      <w:marRight w:val="0"/>
      <w:marTop w:val="0"/>
      <w:marBottom w:val="0"/>
      <w:divBdr>
        <w:top w:val="none" w:sz="0" w:space="0" w:color="auto"/>
        <w:left w:val="none" w:sz="0" w:space="0" w:color="auto"/>
        <w:bottom w:val="none" w:sz="0" w:space="0" w:color="auto"/>
        <w:right w:val="none" w:sz="0" w:space="0" w:color="auto"/>
      </w:divBdr>
    </w:div>
    <w:div w:id="1617978732">
      <w:bodyDiv w:val="1"/>
      <w:marLeft w:val="0"/>
      <w:marRight w:val="0"/>
      <w:marTop w:val="0"/>
      <w:marBottom w:val="0"/>
      <w:divBdr>
        <w:top w:val="none" w:sz="0" w:space="0" w:color="auto"/>
        <w:left w:val="none" w:sz="0" w:space="0" w:color="auto"/>
        <w:bottom w:val="none" w:sz="0" w:space="0" w:color="auto"/>
        <w:right w:val="none" w:sz="0" w:space="0" w:color="auto"/>
      </w:divBdr>
    </w:div>
    <w:div w:id="1641811745">
      <w:bodyDiv w:val="1"/>
      <w:marLeft w:val="0"/>
      <w:marRight w:val="0"/>
      <w:marTop w:val="0"/>
      <w:marBottom w:val="0"/>
      <w:divBdr>
        <w:top w:val="none" w:sz="0" w:space="0" w:color="auto"/>
        <w:left w:val="none" w:sz="0" w:space="0" w:color="auto"/>
        <w:bottom w:val="none" w:sz="0" w:space="0" w:color="auto"/>
        <w:right w:val="none" w:sz="0" w:space="0" w:color="auto"/>
      </w:divBdr>
    </w:div>
    <w:div w:id="1649164325">
      <w:bodyDiv w:val="1"/>
      <w:marLeft w:val="0"/>
      <w:marRight w:val="0"/>
      <w:marTop w:val="0"/>
      <w:marBottom w:val="0"/>
      <w:divBdr>
        <w:top w:val="none" w:sz="0" w:space="0" w:color="auto"/>
        <w:left w:val="none" w:sz="0" w:space="0" w:color="auto"/>
        <w:bottom w:val="none" w:sz="0" w:space="0" w:color="auto"/>
        <w:right w:val="none" w:sz="0" w:space="0" w:color="auto"/>
      </w:divBdr>
    </w:div>
    <w:div w:id="1666325761">
      <w:bodyDiv w:val="1"/>
      <w:marLeft w:val="0"/>
      <w:marRight w:val="0"/>
      <w:marTop w:val="0"/>
      <w:marBottom w:val="0"/>
      <w:divBdr>
        <w:top w:val="none" w:sz="0" w:space="0" w:color="auto"/>
        <w:left w:val="none" w:sz="0" w:space="0" w:color="auto"/>
        <w:bottom w:val="none" w:sz="0" w:space="0" w:color="auto"/>
        <w:right w:val="none" w:sz="0" w:space="0" w:color="auto"/>
      </w:divBdr>
    </w:div>
    <w:div w:id="1684087543">
      <w:bodyDiv w:val="1"/>
      <w:marLeft w:val="0"/>
      <w:marRight w:val="0"/>
      <w:marTop w:val="0"/>
      <w:marBottom w:val="0"/>
      <w:divBdr>
        <w:top w:val="none" w:sz="0" w:space="0" w:color="auto"/>
        <w:left w:val="none" w:sz="0" w:space="0" w:color="auto"/>
        <w:bottom w:val="none" w:sz="0" w:space="0" w:color="auto"/>
        <w:right w:val="none" w:sz="0" w:space="0" w:color="auto"/>
      </w:divBdr>
    </w:div>
    <w:div w:id="1696808704">
      <w:bodyDiv w:val="1"/>
      <w:marLeft w:val="0"/>
      <w:marRight w:val="0"/>
      <w:marTop w:val="0"/>
      <w:marBottom w:val="0"/>
      <w:divBdr>
        <w:top w:val="none" w:sz="0" w:space="0" w:color="auto"/>
        <w:left w:val="none" w:sz="0" w:space="0" w:color="auto"/>
        <w:bottom w:val="none" w:sz="0" w:space="0" w:color="auto"/>
        <w:right w:val="none" w:sz="0" w:space="0" w:color="auto"/>
      </w:divBdr>
    </w:div>
    <w:div w:id="1710690093">
      <w:bodyDiv w:val="1"/>
      <w:marLeft w:val="0"/>
      <w:marRight w:val="0"/>
      <w:marTop w:val="0"/>
      <w:marBottom w:val="0"/>
      <w:divBdr>
        <w:top w:val="none" w:sz="0" w:space="0" w:color="auto"/>
        <w:left w:val="none" w:sz="0" w:space="0" w:color="auto"/>
        <w:bottom w:val="none" w:sz="0" w:space="0" w:color="auto"/>
        <w:right w:val="none" w:sz="0" w:space="0" w:color="auto"/>
      </w:divBdr>
    </w:div>
    <w:div w:id="1736080820">
      <w:bodyDiv w:val="1"/>
      <w:marLeft w:val="0"/>
      <w:marRight w:val="0"/>
      <w:marTop w:val="0"/>
      <w:marBottom w:val="0"/>
      <w:divBdr>
        <w:top w:val="none" w:sz="0" w:space="0" w:color="auto"/>
        <w:left w:val="none" w:sz="0" w:space="0" w:color="auto"/>
        <w:bottom w:val="none" w:sz="0" w:space="0" w:color="auto"/>
        <w:right w:val="none" w:sz="0" w:space="0" w:color="auto"/>
      </w:divBdr>
    </w:div>
    <w:div w:id="1739205727">
      <w:bodyDiv w:val="1"/>
      <w:marLeft w:val="0"/>
      <w:marRight w:val="0"/>
      <w:marTop w:val="0"/>
      <w:marBottom w:val="0"/>
      <w:divBdr>
        <w:top w:val="none" w:sz="0" w:space="0" w:color="auto"/>
        <w:left w:val="none" w:sz="0" w:space="0" w:color="auto"/>
        <w:bottom w:val="none" w:sz="0" w:space="0" w:color="auto"/>
        <w:right w:val="none" w:sz="0" w:space="0" w:color="auto"/>
      </w:divBdr>
    </w:div>
    <w:div w:id="1746298464">
      <w:bodyDiv w:val="1"/>
      <w:marLeft w:val="0"/>
      <w:marRight w:val="0"/>
      <w:marTop w:val="0"/>
      <w:marBottom w:val="0"/>
      <w:divBdr>
        <w:top w:val="none" w:sz="0" w:space="0" w:color="auto"/>
        <w:left w:val="none" w:sz="0" w:space="0" w:color="auto"/>
        <w:bottom w:val="none" w:sz="0" w:space="0" w:color="auto"/>
        <w:right w:val="none" w:sz="0" w:space="0" w:color="auto"/>
      </w:divBdr>
    </w:div>
    <w:div w:id="1766802484">
      <w:bodyDiv w:val="1"/>
      <w:marLeft w:val="0"/>
      <w:marRight w:val="0"/>
      <w:marTop w:val="0"/>
      <w:marBottom w:val="0"/>
      <w:divBdr>
        <w:top w:val="none" w:sz="0" w:space="0" w:color="auto"/>
        <w:left w:val="none" w:sz="0" w:space="0" w:color="auto"/>
        <w:bottom w:val="none" w:sz="0" w:space="0" w:color="auto"/>
        <w:right w:val="none" w:sz="0" w:space="0" w:color="auto"/>
      </w:divBdr>
    </w:div>
    <w:div w:id="1789085037">
      <w:bodyDiv w:val="1"/>
      <w:marLeft w:val="0"/>
      <w:marRight w:val="0"/>
      <w:marTop w:val="0"/>
      <w:marBottom w:val="0"/>
      <w:divBdr>
        <w:top w:val="none" w:sz="0" w:space="0" w:color="auto"/>
        <w:left w:val="none" w:sz="0" w:space="0" w:color="auto"/>
        <w:bottom w:val="none" w:sz="0" w:space="0" w:color="auto"/>
        <w:right w:val="none" w:sz="0" w:space="0" w:color="auto"/>
      </w:divBdr>
    </w:div>
    <w:div w:id="1794523090">
      <w:bodyDiv w:val="1"/>
      <w:marLeft w:val="0"/>
      <w:marRight w:val="0"/>
      <w:marTop w:val="0"/>
      <w:marBottom w:val="0"/>
      <w:divBdr>
        <w:top w:val="none" w:sz="0" w:space="0" w:color="auto"/>
        <w:left w:val="none" w:sz="0" w:space="0" w:color="auto"/>
        <w:bottom w:val="none" w:sz="0" w:space="0" w:color="auto"/>
        <w:right w:val="none" w:sz="0" w:space="0" w:color="auto"/>
      </w:divBdr>
    </w:div>
    <w:div w:id="1794708655">
      <w:bodyDiv w:val="1"/>
      <w:marLeft w:val="0"/>
      <w:marRight w:val="0"/>
      <w:marTop w:val="0"/>
      <w:marBottom w:val="0"/>
      <w:divBdr>
        <w:top w:val="none" w:sz="0" w:space="0" w:color="auto"/>
        <w:left w:val="none" w:sz="0" w:space="0" w:color="auto"/>
        <w:bottom w:val="none" w:sz="0" w:space="0" w:color="auto"/>
        <w:right w:val="none" w:sz="0" w:space="0" w:color="auto"/>
      </w:divBdr>
    </w:div>
    <w:div w:id="1799181666">
      <w:bodyDiv w:val="1"/>
      <w:marLeft w:val="0"/>
      <w:marRight w:val="0"/>
      <w:marTop w:val="0"/>
      <w:marBottom w:val="0"/>
      <w:divBdr>
        <w:top w:val="none" w:sz="0" w:space="0" w:color="auto"/>
        <w:left w:val="none" w:sz="0" w:space="0" w:color="auto"/>
        <w:bottom w:val="none" w:sz="0" w:space="0" w:color="auto"/>
        <w:right w:val="none" w:sz="0" w:space="0" w:color="auto"/>
      </w:divBdr>
    </w:div>
    <w:div w:id="1812016690">
      <w:bodyDiv w:val="1"/>
      <w:marLeft w:val="0"/>
      <w:marRight w:val="0"/>
      <w:marTop w:val="0"/>
      <w:marBottom w:val="0"/>
      <w:divBdr>
        <w:top w:val="none" w:sz="0" w:space="0" w:color="auto"/>
        <w:left w:val="none" w:sz="0" w:space="0" w:color="auto"/>
        <w:bottom w:val="none" w:sz="0" w:space="0" w:color="auto"/>
        <w:right w:val="none" w:sz="0" w:space="0" w:color="auto"/>
      </w:divBdr>
    </w:div>
    <w:div w:id="1855414449">
      <w:bodyDiv w:val="1"/>
      <w:marLeft w:val="0"/>
      <w:marRight w:val="0"/>
      <w:marTop w:val="0"/>
      <w:marBottom w:val="0"/>
      <w:divBdr>
        <w:top w:val="none" w:sz="0" w:space="0" w:color="auto"/>
        <w:left w:val="none" w:sz="0" w:space="0" w:color="auto"/>
        <w:bottom w:val="none" w:sz="0" w:space="0" w:color="auto"/>
        <w:right w:val="none" w:sz="0" w:space="0" w:color="auto"/>
      </w:divBdr>
    </w:div>
    <w:div w:id="1860503294">
      <w:bodyDiv w:val="1"/>
      <w:marLeft w:val="0"/>
      <w:marRight w:val="0"/>
      <w:marTop w:val="0"/>
      <w:marBottom w:val="0"/>
      <w:divBdr>
        <w:top w:val="none" w:sz="0" w:space="0" w:color="auto"/>
        <w:left w:val="none" w:sz="0" w:space="0" w:color="auto"/>
        <w:bottom w:val="none" w:sz="0" w:space="0" w:color="auto"/>
        <w:right w:val="none" w:sz="0" w:space="0" w:color="auto"/>
      </w:divBdr>
    </w:div>
    <w:div w:id="1870876956">
      <w:bodyDiv w:val="1"/>
      <w:marLeft w:val="0"/>
      <w:marRight w:val="0"/>
      <w:marTop w:val="0"/>
      <w:marBottom w:val="0"/>
      <w:divBdr>
        <w:top w:val="none" w:sz="0" w:space="0" w:color="auto"/>
        <w:left w:val="none" w:sz="0" w:space="0" w:color="auto"/>
        <w:bottom w:val="none" w:sz="0" w:space="0" w:color="auto"/>
        <w:right w:val="none" w:sz="0" w:space="0" w:color="auto"/>
      </w:divBdr>
    </w:div>
    <w:div w:id="1880900668">
      <w:bodyDiv w:val="1"/>
      <w:marLeft w:val="0"/>
      <w:marRight w:val="0"/>
      <w:marTop w:val="0"/>
      <w:marBottom w:val="0"/>
      <w:divBdr>
        <w:top w:val="none" w:sz="0" w:space="0" w:color="auto"/>
        <w:left w:val="none" w:sz="0" w:space="0" w:color="auto"/>
        <w:bottom w:val="none" w:sz="0" w:space="0" w:color="auto"/>
        <w:right w:val="none" w:sz="0" w:space="0" w:color="auto"/>
      </w:divBdr>
    </w:div>
    <w:div w:id="1887066042">
      <w:bodyDiv w:val="1"/>
      <w:marLeft w:val="0"/>
      <w:marRight w:val="0"/>
      <w:marTop w:val="0"/>
      <w:marBottom w:val="0"/>
      <w:divBdr>
        <w:top w:val="none" w:sz="0" w:space="0" w:color="auto"/>
        <w:left w:val="none" w:sz="0" w:space="0" w:color="auto"/>
        <w:bottom w:val="none" w:sz="0" w:space="0" w:color="auto"/>
        <w:right w:val="none" w:sz="0" w:space="0" w:color="auto"/>
      </w:divBdr>
    </w:div>
    <w:div w:id="1922060596">
      <w:bodyDiv w:val="1"/>
      <w:marLeft w:val="0"/>
      <w:marRight w:val="0"/>
      <w:marTop w:val="0"/>
      <w:marBottom w:val="0"/>
      <w:divBdr>
        <w:top w:val="none" w:sz="0" w:space="0" w:color="auto"/>
        <w:left w:val="none" w:sz="0" w:space="0" w:color="auto"/>
        <w:bottom w:val="none" w:sz="0" w:space="0" w:color="auto"/>
        <w:right w:val="none" w:sz="0" w:space="0" w:color="auto"/>
      </w:divBdr>
    </w:div>
    <w:div w:id="1924297708">
      <w:bodyDiv w:val="1"/>
      <w:marLeft w:val="0"/>
      <w:marRight w:val="0"/>
      <w:marTop w:val="0"/>
      <w:marBottom w:val="0"/>
      <w:divBdr>
        <w:top w:val="none" w:sz="0" w:space="0" w:color="auto"/>
        <w:left w:val="none" w:sz="0" w:space="0" w:color="auto"/>
        <w:bottom w:val="none" w:sz="0" w:space="0" w:color="auto"/>
        <w:right w:val="none" w:sz="0" w:space="0" w:color="auto"/>
      </w:divBdr>
    </w:div>
    <w:div w:id="1944411473">
      <w:bodyDiv w:val="1"/>
      <w:marLeft w:val="0"/>
      <w:marRight w:val="0"/>
      <w:marTop w:val="0"/>
      <w:marBottom w:val="0"/>
      <w:divBdr>
        <w:top w:val="none" w:sz="0" w:space="0" w:color="auto"/>
        <w:left w:val="none" w:sz="0" w:space="0" w:color="auto"/>
        <w:bottom w:val="none" w:sz="0" w:space="0" w:color="auto"/>
        <w:right w:val="none" w:sz="0" w:space="0" w:color="auto"/>
      </w:divBdr>
    </w:div>
    <w:div w:id="1944998755">
      <w:bodyDiv w:val="1"/>
      <w:marLeft w:val="0"/>
      <w:marRight w:val="0"/>
      <w:marTop w:val="0"/>
      <w:marBottom w:val="0"/>
      <w:divBdr>
        <w:top w:val="none" w:sz="0" w:space="0" w:color="auto"/>
        <w:left w:val="none" w:sz="0" w:space="0" w:color="auto"/>
        <w:bottom w:val="none" w:sz="0" w:space="0" w:color="auto"/>
        <w:right w:val="none" w:sz="0" w:space="0" w:color="auto"/>
      </w:divBdr>
    </w:div>
    <w:div w:id="1948536367">
      <w:bodyDiv w:val="1"/>
      <w:marLeft w:val="0"/>
      <w:marRight w:val="0"/>
      <w:marTop w:val="0"/>
      <w:marBottom w:val="0"/>
      <w:divBdr>
        <w:top w:val="none" w:sz="0" w:space="0" w:color="auto"/>
        <w:left w:val="none" w:sz="0" w:space="0" w:color="auto"/>
        <w:bottom w:val="none" w:sz="0" w:space="0" w:color="auto"/>
        <w:right w:val="none" w:sz="0" w:space="0" w:color="auto"/>
      </w:divBdr>
    </w:div>
    <w:div w:id="1959296193">
      <w:bodyDiv w:val="1"/>
      <w:marLeft w:val="0"/>
      <w:marRight w:val="0"/>
      <w:marTop w:val="0"/>
      <w:marBottom w:val="0"/>
      <w:divBdr>
        <w:top w:val="none" w:sz="0" w:space="0" w:color="auto"/>
        <w:left w:val="none" w:sz="0" w:space="0" w:color="auto"/>
        <w:bottom w:val="none" w:sz="0" w:space="0" w:color="auto"/>
        <w:right w:val="none" w:sz="0" w:space="0" w:color="auto"/>
      </w:divBdr>
    </w:div>
    <w:div w:id="1964529665">
      <w:bodyDiv w:val="1"/>
      <w:marLeft w:val="0"/>
      <w:marRight w:val="0"/>
      <w:marTop w:val="0"/>
      <w:marBottom w:val="0"/>
      <w:divBdr>
        <w:top w:val="none" w:sz="0" w:space="0" w:color="auto"/>
        <w:left w:val="none" w:sz="0" w:space="0" w:color="auto"/>
        <w:bottom w:val="none" w:sz="0" w:space="0" w:color="auto"/>
        <w:right w:val="none" w:sz="0" w:space="0" w:color="auto"/>
      </w:divBdr>
    </w:div>
    <w:div w:id="1986424155">
      <w:bodyDiv w:val="1"/>
      <w:marLeft w:val="0"/>
      <w:marRight w:val="0"/>
      <w:marTop w:val="0"/>
      <w:marBottom w:val="0"/>
      <w:divBdr>
        <w:top w:val="none" w:sz="0" w:space="0" w:color="auto"/>
        <w:left w:val="none" w:sz="0" w:space="0" w:color="auto"/>
        <w:bottom w:val="none" w:sz="0" w:space="0" w:color="auto"/>
        <w:right w:val="none" w:sz="0" w:space="0" w:color="auto"/>
      </w:divBdr>
    </w:div>
    <w:div w:id="1989623612">
      <w:bodyDiv w:val="1"/>
      <w:marLeft w:val="0"/>
      <w:marRight w:val="0"/>
      <w:marTop w:val="0"/>
      <w:marBottom w:val="0"/>
      <w:divBdr>
        <w:top w:val="none" w:sz="0" w:space="0" w:color="auto"/>
        <w:left w:val="none" w:sz="0" w:space="0" w:color="auto"/>
        <w:bottom w:val="none" w:sz="0" w:space="0" w:color="auto"/>
        <w:right w:val="none" w:sz="0" w:space="0" w:color="auto"/>
      </w:divBdr>
    </w:div>
    <w:div w:id="1992249066">
      <w:bodyDiv w:val="1"/>
      <w:marLeft w:val="0"/>
      <w:marRight w:val="0"/>
      <w:marTop w:val="0"/>
      <w:marBottom w:val="0"/>
      <w:divBdr>
        <w:top w:val="none" w:sz="0" w:space="0" w:color="auto"/>
        <w:left w:val="none" w:sz="0" w:space="0" w:color="auto"/>
        <w:bottom w:val="none" w:sz="0" w:space="0" w:color="auto"/>
        <w:right w:val="none" w:sz="0" w:space="0" w:color="auto"/>
      </w:divBdr>
    </w:div>
    <w:div w:id="1999839303">
      <w:bodyDiv w:val="1"/>
      <w:marLeft w:val="0"/>
      <w:marRight w:val="0"/>
      <w:marTop w:val="0"/>
      <w:marBottom w:val="0"/>
      <w:divBdr>
        <w:top w:val="none" w:sz="0" w:space="0" w:color="auto"/>
        <w:left w:val="none" w:sz="0" w:space="0" w:color="auto"/>
        <w:bottom w:val="none" w:sz="0" w:space="0" w:color="auto"/>
        <w:right w:val="none" w:sz="0" w:space="0" w:color="auto"/>
      </w:divBdr>
    </w:div>
    <w:div w:id="2011442983">
      <w:bodyDiv w:val="1"/>
      <w:marLeft w:val="0"/>
      <w:marRight w:val="0"/>
      <w:marTop w:val="0"/>
      <w:marBottom w:val="0"/>
      <w:divBdr>
        <w:top w:val="none" w:sz="0" w:space="0" w:color="auto"/>
        <w:left w:val="none" w:sz="0" w:space="0" w:color="auto"/>
        <w:bottom w:val="none" w:sz="0" w:space="0" w:color="auto"/>
        <w:right w:val="none" w:sz="0" w:space="0" w:color="auto"/>
      </w:divBdr>
    </w:div>
    <w:div w:id="2038965031">
      <w:bodyDiv w:val="1"/>
      <w:marLeft w:val="0"/>
      <w:marRight w:val="0"/>
      <w:marTop w:val="0"/>
      <w:marBottom w:val="0"/>
      <w:divBdr>
        <w:top w:val="none" w:sz="0" w:space="0" w:color="auto"/>
        <w:left w:val="none" w:sz="0" w:space="0" w:color="auto"/>
        <w:bottom w:val="none" w:sz="0" w:space="0" w:color="auto"/>
        <w:right w:val="none" w:sz="0" w:space="0" w:color="auto"/>
      </w:divBdr>
    </w:div>
    <w:div w:id="2044592463">
      <w:bodyDiv w:val="1"/>
      <w:marLeft w:val="0"/>
      <w:marRight w:val="0"/>
      <w:marTop w:val="0"/>
      <w:marBottom w:val="0"/>
      <w:divBdr>
        <w:top w:val="none" w:sz="0" w:space="0" w:color="auto"/>
        <w:left w:val="none" w:sz="0" w:space="0" w:color="auto"/>
        <w:bottom w:val="none" w:sz="0" w:space="0" w:color="auto"/>
        <w:right w:val="none" w:sz="0" w:space="0" w:color="auto"/>
      </w:divBdr>
    </w:div>
    <w:div w:id="2047368084">
      <w:bodyDiv w:val="1"/>
      <w:marLeft w:val="0"/>
      <w:marRight w:val="0"/>
      <w:marTop w:val="0"/>
      <w:marBottom w:val="0"/>
      <w:divBdr>
        <w:top w:val="none" w:sz="0" w:space="0" w:color="auto"/>
        <w:left w:val="none" w:sz="0" w:space="0" w:color="auto"/>
        <w:bottom w:val="none" w:sz="0" w:space="0" w:color="auto"/>
        <w:right w:val="none" w:sz="0" w:space="0" w:color="auto"/>
      </w:divBdr>
    </w:div>
    <w:div w:id="2048412149">
      <w:bodyDiv w:val="1"/>
      <w:marLeft w:val="0"/>
      <w:marRight w:val="0"/>
      <w:marTop w:val="0"/>
      <w:marBottom w:val="0"/>
      <w:divBdr>
        <w:top w:val="none" w:sz="0" w:space="0" w:color="auto"/>
        <w:left w:val="none" w:sz="0" w:space="0" w:color="auto"/>
        <w:bottom w:val="none" w:sz="0" w:space="0" w:color="auto"/>
        <w:right w:val="none" w:sz="0" w:space="0" w:color="auto"/>
      </w:divBdr>
    </w:div>
    <w:div w:id="2057006967">
      <w:bodyDiv w:val="1"/>
      <w:marLeft w:val="0"/>
      <w:marRight w:val="0"/>
      <w:marTop w:val="0"/>
      <w:marBottom w:val="0"/>
      <w:divBdr>
        <w:top w:val="none" w:sz="0" w:space="0" w:color="auto"/>
        <w:left w:val="none" w:sz="0" w:space="0" w:color="auto"/>
        <w:bottom w:val="none" w:sz="0" w:space="0" w:color="auto"/>
        <w:right w:val="none" w:sz="0" w:space="0" w:color="auto"/>
      </w:divBdr>
    </w:div>
    <w:div w:id="2068800614">
      <w:bodyDiv w:val="1"/>
      <w:marLeft w:val="0"/>
      <w:marRight w:val="0"/>
      <w:marTop w:val="0"/>
      <w:marBottom w:val="0"/>
      <w:divBdr>
        <w:top w:val="none" w:sz="0" w:space="0" w:color="auto"/>
        <w:left w:val="none" w:sz="0" w:space="0" w:color="auto"/>
        <w:bottom w:val="none" w:sz="0" w:space="0" w:color="auto"/>
        <w:right w:val="none" w:sz="0" w:space="0" w:color="auto"/>
      </w:divBdr>
    </w:div>
    <w:div w:id="2078899102">
      <w:bodyDiv w:val="1"/>
      <w:marLeft w:val="0"/>
      <w:marRight w:val="0"/>
      <w:marTop w:val="0"/>
      <w:marBottom w:val="0"/>
      <w:divBdr>
        <w:top w:val="none" w:sz="0" w:space="0" w:color="auto"/>
        <w:left w:val="none" w:sz="0" w:space="0" w:color="auto"/>
        <w:bottom w:val="none" w:sz="0" w:space="0" w:color="auto"/>
        <w:right w:val="none" w:sz="0" w:space="0" w:color="auto"/>
      </w:divBdr>
    </w:div>
    <w:div w:id="2103261102">
      <w:bodyDiv w:val="1"/>
      <w:marLeft w:val="0"/>
      <w:marRight w:val="0"/>
      <w:marTop w:val="0"/>
      <w:marBottom w:val="0"/>
      <w:divBdr>
        <w:top w:val="none" w:sz="0" w:space="0" w:color="auto"/>
        <w:left w:val="none" w:sz="0" w:space="0" w:color="auto"/>
        <w:bottom w:val="none" w:sz="0" w:space="0" w:color="auto"/>
        <w:right w:val="none" w:sz="0" w:space="0" w:color="auto"/>
      </w:divBdr>
    </w:div>
    <w:div w:id="2104642014">
      <w:bodyDiv w:val="1"/>
      <w:marLeft w:val="0"/>
      <w:marRight w:val="0"/>
      <w:marTop w:val="0"/>
      <w:marBottom w:val="0"/>
      <w:divBdr>
        <w:top w:val="none" w:sz="0" w:space="0" w:color="auto"/>
        <w:left w:val="none" w:sz="0" w:space="0" w:color="auto"/>
        <w:bottom w:val="none" w:sz="0" w:space="0" w:color="auto"/>
        <w:right w:val="none" w:sz="0" w:space="0" w:color="auto"/>
      </w:divBdr>
    </w:div>
    <w:div w:id="2105953366">
      <w:bodyDiv w:val="1"/>
      <w:marLeft w:val="0"/>
      <w:marRight w:val="0"/>
      <w:marTop w:val="0"/>
      <w:marBottom w:val="0"/>
      <w:divBdr>
        <w:top w:val="none" w:sz="0" w:space="0" w:color="auto"/>
        <w:left w:val="none" w:sz="0" w:space="0" w:color="auto"/>
        <w:bottom w:val="none" w:sz="0" w:space="0" w:color="auto"/>
        <w:right w:val="none" w:sz="0" w:space="0" w:color="auto"/>
      </w:divBdr>
    </w:div>
    <w:div w:id="2119835604">
      <w:bodyDiv w:val="1"/>
      <w:marLeft w:val="0"/>
      <w:marRight w:val="0"/>
      <w:marTop w:val="0"/>
      <w:marBottom w:val="0"/>
      <w:divBdr>
        <w:top w:val="none" w:sz="0" w:space="0" w:color="auto"/>
        <w:left w:val="none" w:sz="0" w:space="0" w:color="auto"/>
        <w:bottom w:val="none" w:sz="0" w:space="0" w:color="auto"/>
        <w:right w:val="none" w:sz="0" w:space="0" w:color="auto"/>
      </w:divBdr>
    </w:div>
    <w:div w:id="2125878305">
      <w:bodyDiv w:val="1"/>
      <w:marLeft w:val="0"/>
      <w:marRight w:val="0"/>
      <w:marTop w:val="0"/>
      <w:marBottom w:val="0"/>
      <w:divBdr>
        <w:top w:val="none" w:sz="0" w:space="0" w:color="auto"/>
        <w:left w:val="none" w:sz="0" w:space="0" w:color="auto"/>
        <w:bottom w:val="none" w:sz="0" w:space="0" w:color="auto"/>
        <w:right w:val="none" w:sz="0" w:space="0" w:color="auto"/>
      </w:divBdr>
    </w:div>
    <w:div w:id="2127851587">
      <w:bodyDiv w:val="1"/>
      <w:marLeft w:val="0"/>
      <w:marRight w:val="0"/>
      <w:marTop w:val="0"/>
      <w:marBottom w:val="0"/>
      <w:divBdr>
        <w:top w:val="none" w:sz="0" w:space="0" w:color="auto"/>
        <w:left w:val="none" w:sz="0" w:space="0" w:color="auto"/>
        <w:bottom w:val="none" w:sz="0" w:space="0" w:color="auto"/>
        <w:right w:val="none" w:sz="0" w:space="0" w:color="auto"/>
      </w:divBdr>
    </w:div>
    <w:div w:id="21455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aa.gov/sites/faa.gov/files/Report_to_Congress_Reentry_Disposal_of_Satellite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sps.aerospace.org/sites/default/files/2021-08/Cates-Houston-Conley_LaunchUncertainty_12032018_0.pdf" TargetMode="External"/><Relationship Id="rId2" Type="http://schemas.openxmlformats.org/officeDocument/2006/relationships/customXml" Target="../customXml/item2.xml"/><Relationship Id="rId16" Type="http://schemas.openxmlformats.org/officeDocument/2006/relationships/hyperlink" Target="https://csps.aerospace.org/sites/default/files/2021-08/Cates-Houston-Conley_LaunchUncertainty_12032018_0.pdf" TargetMode="External"/><Relationship Id="rId20" Type="http://schemas.openxmlformats.org/officeDocument/2006/relationships/hyperlink" Target="https://www.faa.gov/sites/faa.gov/files/Report_to_Congress_Reentry_Disposal_of_Satellit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publicdomain/zero/1.0/deed.en" TargetMode="External"/><Relationship Id="rId5" Type="http://schemas.openxmlformats.org/officeDocument/2006/relationships/numbering" Target="numbering.xml"/><Relationship Id="rId15" Type="http://schemas.openxmlformats.org/officeDocument/2006/relationships/hyperlink" Target="https://csps.aerospace.org/sites/default/files/2021-08/Cates-Houston-Conley_LaunchUncertainty_12032018_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aa.gov/sites/faa.gov/files/Report_to_Congress_Reentry_Disposal_of_Satellit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ce-track.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854524499DEC4793467DCE7188E306" ma:contentTypeVersion="10" ma:contentTypeDescription="Create a new document." ma:contentTypeScope="" ma:versionID="68fd53d8f9864707a32ecf9db9563be8">
  <xsd:schema xmlns:xsd="http://www.w3.org/2001/XMLSchema" xmlns:xs="http://www.w3.org/2001/XMLSchema" xmlns:p="http://schemas.microsoft.com/office/2006/metadata/properties" xmlns:ns2="bbae7829-bdb3-43cd-bb5d-3734f70c060c" xmlns:ns3="03c62dc0-640b-4bfb-80e1-385e3c82b2b8" targetNamespace="http://schemas.microsoft.com/office/2006/metadata/properties" ma:root="true" ma:fieldsID="ebb64bb6cee194c02682ddfbea31b6e8" ns2:_="" ns3:_="">
    <xsd:import namespace="bbae7829-bdb3-43cd-bb5d-3734f70c060c"/>
    <xsd:import namespace="03c62dc0-640b-4bfb-80e1-385e3c82b2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e7829-bdb3-43cd-bb5d-3734f70c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c62dc0-640b-4bfb-80e1-385e3c82b2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Spa241</b:Tag>
    <b:SourceType>Report</b:SourceType>
    <b:Guid>{13BBF693-1C28-4164-8706-1DE483632F35}</b:Guid>
    <b:Author>
      <b:Author>
        <b:Corporate>Space Safety Coalition</b:Corporate>
      </b:Author>
    </b:Author>
    <b:Title>Best Practices for the Sustainability of Space Operations (Version 2.38)</b:Title>
    <b:Year>2024</b:Year>
    <b:Publisher>SSC</b:Publisher>
    <b:URL>https://spacesafety.org/best-practices/</b:URL>
    <b:RefOrder>1</b:RefOrder>
  </b:Source>
  <b:Source>
    <b:Tag>ESA23</b:Tag>
    <b:SourceType>Report</b:SourceType>
    <b:Guid>{8830A631-C370-4C2A-BB04-5EA3B1F1013F}</b:Guid>
    <b:Author>
      <b:Author>
        <b:NameList>
          <b:Person>
            <b:Last>ESA</b:Last>
          </b:Person>
        </b:NameList>
      </b:Author>
    </b:Author>
    <b:Title>ESA Space Debris Mitigation Requirements</b:Title>
    <b:Year>2023</b:Year>
    <b:Publisher>ESA Space Debris Mitigation Working Group</b:Publisher>
    <b:RefOrder>2</b:RefOrder>
  </b:Source>
  <b:Source>
    <b:Tag>Jen15</b:Tag>
    <b:SourceType>ConferenceProceedings</b:SourceType>
    <b:Guid>{7BFDDD2E-1B31-455E-9BF7-C5CC5B90D199}</b:Guid>
    <b:Title>Recent Enhancements to ADEPT and Resulting Sample Projections of the Future Debris Environment</b:Title>
    <b:Year>2015</b:Year>
    <b:ConferenceName>66th International Astronautical Conference</b:ConferenceName>
    <b:City>Jerusalem, Israel</b:City>
    <b:Author>
      <b:Author>
        <b:NameList>
          <b:Person>
            <b:Last>Jenkin</b:Last>
            <b:Middle>B.</b:Middle>
            <b:First>A.</b:First>
          </b:Person>
          <b:Person>
            <b:Last>Sorge</b:Last>
            <b:Middle>E.</b:Middle>
            <b:First>M.</b:First>
          </b:Person>
          <b:Person>
            <b:Last>Peterson</b:Last>
            <b:Middle>E.</b:Middle>
            <b:First>G.</b:First>
          </b:Person>
          <b:Person>
            <b:Last>McVey</b:Last>
            <b:Middle>P.</b:Middle>
            <b:First>J.</b:First>
          </b:Person>
        </b:NameList>
      </b:Author>
    </b:Author>
    <b:RefOrder>3</b:RefOrder>
  </b:Source>
  <b:Source>
    <b:Tag>ESA24</b:Tag>
    <b:SourceType>Report</b:SourceType>
    <b:Guid>{05CC1A89-036A-460A-8FD4-558D8BB2AB36}</b:Guid>
    <b:Title>ESA's Annual Space Environment Report</b:Title>
    <b:Year>2024</b:Year>
    <b:Publisher>ESA</b:Publisher>
    <b:City>Darmstadt, Germany</b:City>
    <b:Author>
      <b:Author>
        <b:Corporate>ESA Space Debris Office</b:Corporate>
      </b:Author>
    </b:Author>
    <b:RefOrder>4</b:RefOrder>
  </b:Source>
</b:Sources>
</file>

<file path=customXml/itemProps1.xml><?xml version="1.0" encoding="utf-8"?>
<ds:datastoreItem xmlns:ds="http://schemas.openxmlformats.org/officeDocument/2006/customXml" ds:itemID="{EEA87C4F-2481-426A-8063-F621326D4E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08786A-CF58-41C9-9838-9A3DD9078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e7829-bdb3-43cd-bb5d-3734f70c060c"/>
    <ds:schemaRef ds:uri="03c62dc0-640b-4bfb-80e1-385e3c82b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97D9A1-255F-4792-8960-161D036C6900}">
  <ds:schemaRefs>
    <ds:schemaRef ds:uri="http://schemas.microsoft.com/sharepoint/v3/contenttype/forms"/>
  </ds:schemaRefs>
</ds:datastoreItem>
</file>

<file path=customXml/itemProps4.xml><?xml version="1.0" encoding="utf-8"?>
<ds:datastoreItem xmlns:ds="http://schemas.openxmlformats.org/officeDocument/2006/customXml" ds:itemID="{433BD789-4283-478E-A1A4-F9E28F17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7988</Words>
  <Characters>45532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 Henning</dc:creator>
  <cp:keywords/>
  <dc:description/>
  <cp:lastModifiedBy>Miles T Lifson</cp:lastModifiedBy>
  <cp:revision>887</cp:revision>
  <dcterms:created xsi:type="dcterms:W3CDTF">2024-12-30T22:36:00Z</dcterms:created>
  <dcterms:modified xsi:type="dcterms:W3CDTF">2025-04-18T21:12:00Z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0x010100DA854524499DEC4793467DCE7188E306</vt:lpwstr>
  </property>
</Properties>
</file>